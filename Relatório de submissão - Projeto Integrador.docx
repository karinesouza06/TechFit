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5041" w14:textId="632DB257" w:rsidR="003E01C6" w:rsidRPr="00BB649D" w:rsidRDefault="003E01C6" w:rsidP="00A0442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B649D">
        <w:rPr>
          <w:rFonts w:ascii="Times New Roman" w:hAnsi="Times New Roman" w:cs="Times New Roman"/>
          <w:b/>
          <w:bCs/>
        </w:rPr>
        <w:t>INSTITUTO FEDERAL DE EDUCAÇÃO, CIÊNCIA E TECNOLOGIA DO RIO GRANDE DO NORTE</w:t>
      </w:r>
    </w:p>
    <w:p w14:paraId="56A6B636" w14:textId="5A0689D6" w:rsidR="003E01C6" w:rsidRPr="00BB649D" w:rsidRDefault="003E01C6" w:rsidP="00A0442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B649D">
        <w:rPr>
          <w:rFonts w:ascii="Times New Roman" w:hAnsi="Times New Roman" w:cs="Times New Roman"/>
          <w:b/>
          <w:bCs/>
        </w:rPr>
        <w:t>INFORMÁTICA PARA INTERNET</w:t>
      </w:r>
    </w:p>
    <w:p w14:paraId="4D947C94" w14:textId="77777777" w:rsidR="00D51FB8" w:rsidRPr="00BB649D" w:rsidRDefault="00D51FB8" w:rsidP="003E01C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9C3738E" w14:textId="46C4B135" w:rsidR="00D51FB8" w:rsidRPr="00BB649D" w:rsidRDefault="00D51FB8" w:rsidP="003E01C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4A92556" w14:textId="74CCF8B9" w:rsidR="003E01C6" w:rsidRPr="00BB649D" w:rsidRDefault="003E01C6" w:rsidP="00D51FB8">
      <w:pPr>
        <w:jc w:val="center"/>
        <w:rPr>
          <w:rFonts w:ascii="Times New Roman" w:hAnsi="Times New Roman" w:cs="Times New Roman"/>
        </w:rPr>
      </w:pPr>
    </w:p>
    <w:p w14:paraId="7B0FDE2B" w14:textId="01F9EB85" w:rsidR="00D51FB8" w:rsidRPr="00BB649D" w:rsidRDefault="00F14494" w:rsidP="00D51FB8">
      <w:pPr>
        <w:jc w:val="center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 xml:space="preserve">EMILY MEDEIROS ALVES DOS SANTOS, </w:t>
      </w:r>
      <w:r w:rsidR="00007D88" w:rsidRPr="00BB649D">
        <w:rPr>
          <w:rFonts w:ascii="Times New Roman" w:hAnsi="Times New Roman" w:cs="Times New Roman"/>
        </w:rPr>
        <w:t xml:space="preserve">MATEUS LUCENA PEREIRA, MICKAELLE KARINE SOUZA SILVA, </w:t>
      </w:r>
      <w:r w:rsidR="00D51FB8" w:rsidRPr="00BB649D">
        <w:rPr>
          <w:rFonts w:ascii="Times New Roman" w:hAnsi="Times New Roman" w:cs="Times New Roman"/>
        </w:rPr>
        <w:t>RIVERSSON PAULO DOS SANTOS</w:t>
      </w:r>
    </w:p>
    <w:p w14:paraId="1D3AB225" w14:textId="6E0A0894" w:rsidR="00007D88" w:rsidRPr="00BB649D" w:rsidRDefault="00007D88" w:rsidP="00007D88">
      <w:pPr>
        <w:rPr>
          <w:rFonts w:ascii="Times New Roman" w:hAnsi="Times New Roman" w:cs="Times New Roman"/>
        </w:rPr>
      </w:pPr>
    </w:p>
    <w:p w14:paraId="0C6B2934" w14:textId="6FD0EE4F" w:rsidR="00007D88" w:rsidRPr="00BB649D" w:rsidRDefault="00007D88" w:rsidP="00007D88">
      <w:pPr>
        <w:rPr>
          <w:rFonts w:ascii="Times New Roman" w:hAnsi="Times New Roman" w:cs="Times New Roman"/>
        </w:rPr>
      </w:pPr>
    </w:p>
    <w:p w14:paraId="6BF92BC3" w14:textId="22F0FCAB" w:rsidR="00D51FB8" w:rsidRPr="00BB649D" w:rsidRDefault="00D51FB8" w:rsidP="00007D88">
      <w:pPr>
        <w:rPr>
          <w:rFonts w:ascii="Times New Roman" w:hAnsi="Times New Roman" w:cs="Times New Roman"/>
        </w:rPr>
      </w:pPr>
    </w:p>
    <w:p w14:paraId="0E1A714C" w14:textId="77777777" w:rsidR="00D51FB8" w:rsidRPr="00BB649D" w:rsidRDefault="00D51FB8" w:rsidP="00007D88">
      <w:pPr>
        <w:rPr>
          <w:rFonts w:ascii="Times New Roman" w:hAnsi="Times New Roman" w:cs="Times New Roman"/>
        </w:rPr>
      </w:pPr>
    </w:p>
    <w:p w14:paraId="2A2C0589" w14:textId="73E4EC04" w:rsidR="00E30D43" w:rsidRPr="00BB649D" w:rsidRDefault="00E30D43">
      <w:pPr>
        <w:rPr>
          <w:rFonts w:ascii="Times New Roman" w:hAnsi="Times New Roman" w:cs="Times New Roman"/>
        </w:rPr>
      </w:pPr>
    </w:p>
    <w:p w14:paraId="3F2F9E08" w14:textId="77777777" w:rsidR="00F14494" w:rsidRPr="00BB649D" w:rsidRDefault="00F14494" w:rsidP="00F14494">
      <w:pPr>
        <w:rPr>
          <w:rFonts w:ascii="Times New Roman" w:hAnsi="Times New Roman" w:cs="Times New Roman"/>
        </w:rPr>
      </w:pPr>
    </w:p>
    <w:p w14:paraId="68700DFC" w14:textId="77777777" w:rsidR="00E30D43" w:rsidRPr="00BB649D" w:rsidRDefault="00E30D43" w:rsidP="00F14494">
      <w:pPr>
        <w:rPr>
          <w:rFonts w:ascii="Times New Roman" w:hAnsi="Times New Roman" w:cs="Times New Roman"/>
        </w:rPr>
      </w:pPr>
    </w:p>
    <w:p w14:paraId="45590B33" w14:textId="77777777" w:rsidR="00A957D6" w:rsidRPr="00BB649D" w:rsidRDefault="00A957D6" w:rsidP="00F14494">
      <w:pPr>
        <w:rPr>
          <w:rFonts w:ascii="Times New Roman" w:hAnsi="Times New Roman" w:cs="Times New Roman"/>
        </w:rPr>
      </w:pPr>
    </w:p>
    <w:p w14:paraId="77A5180C" w14:textId="77777777" w:rsidR="003E01C6" w:rsidRPr="00BB649D" w:rsidRDefault="003E01C6" w:rsidP="00F14494">
      <w:pPr>
        <w:rPr>
          <w:rFonts w:ascii="Times New Roman" w:hAnsi="Times New Roman" w:cs="Times New Roman"/>
        </w:rPr>
      </w:pPr>
    </w:p>
    <w:p w14:paraId="7A1BD6E6" w14:textId="12E93B96" w:rsidR="00D51FB8" w:rsidRPr="00BB649D" w:rsidRDefault="003E01C6" w:rsidP="001F2749">
      <w:pPr>
        <w:jc w:val="center"/>
        <w:rPr>
          <w:rFonts w:ascii="Times New Roman" w:hAnsi="Times New Roman" w:cs="Times New Roman"/>
          <w:b/>
          <w:bCs/>
        </w:rPr>
      </w:pPr>
      <w:r w:rsidRPr="00BB649D">
        <w:rPr>
          <w:rFonts w:ascii="Times New Roman" w:hAnsi="Times New Roman" w:cs="Times New Roman"/>
          <w:b/>
          <w:bCs/>
        </w:rPr>
        <w:t>RELATÓRIO PARA SUBMISSÃO DE PROJETO DE PESQUISA</w:t>
      </w:r>
    </w:p>
    <w:p w14:paraId="63A1C33A" w14:textId="76770940" w:rsidR="001F2749" w:rsidRPr="00BB649D" w:rsidRDefault="001F2749" w:rsidP="001F2749">
      <w:pPr>
        <w:jc w:val="center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 xml:space="preserve">Software gerador de treinos de musculação personalizados – </w:t>
      </w:r>
      <w:proofErr w:type="spellStart"/>
      <w:r w:rsidRPr="00BB649D">
        <w:rPr>
          <w:rFonts w:ascii="Times New Roman" w:hAnsi="Times New Roman" w:cs="Times New Roman"/>
        </w:rPr>
        <w:t>TechFit</w:t>
      </w:r>
      <w:proofErr w:type="spellEnd"/>
      <w:r w:rsidRPr="00BB649D">
        <w:rPr>
          <w:rFonts w:ascii="Times New Roman" w:hAnsi="Times New Roman" w:cs="Times New Roman"/>
        </w:rPr>
        <w:t>.</w:t>
      </w:r>
    </w:p>
    <w:p w14:paraId="1A0B71EB" w14:textId="77777777" w:rsidR="00D51FB8" w:rsidRPr="00BB649D" w:rsidRDefault="00D51FB8" w:rsidP="003E01C6">
      <w:pPr>
        <w:rPr>
          <w:rFonts w:ascii="Times New Roman" w:hAnsi="Times New Roman" w:cs="Times New Roman"/>
        </w:rPr>
      </w:pPr>
    </w:p>
    <w:p w14:paraId="4F189637" w14:textId="77777777" w:rsidR="00D51FB8" w:rsidRPr="00BB649D" w:rsidRDefault="00D51FB8" w:rsidP="003E01C6">
      <w:pPr>
        <w:rPr>
          <w:rFonts w:ascii="Times New Roman" w:hAnsi="Times New Roman" w:cs="Times New Roman"/>
        </w:rPr>
      </w:pPr>
    </w:p>
    <w:p w14:paraId="4025B59F" w14:textId="77777777" w:rsidR="00D51FB8" w:rsidRPr="00BB649D" w:rsidRDefault="00D51FB8" w:rsidP="003E01C6">
      <w:pPr>
        <w:rPr>
          <w:rFonts w:ascii="Times New Roman" w:hAnsi="Times New Roman" w:cs="Times New Roman"/>
        </w:rPr>
      </w:pPr>
    </w:p>
    <w:p w14:paraId="29E7CA08" w14:textId="77777777" w:rsidR="00D51FB8" w:rsidRPr="00BB649D" w:rsidRDefault="00D51FB8" w:rsidP="003E01C6">
      <w:pPr>
        <w:rPr>
          <w:rFonts w:ascii="Times New Roman" w:hAnsi="Times New Roman" w:cs="Times New Roman"/>
        </w:rPr>
      </w:pPr>
    </w:p>
    <w:p w14:paraId="3E996730" w14:textId="77777777" w:rsidR="00D51FB8" w:rsidRPr="00BB649D" w:rsidRDefault="00D51FB8" w:rsidP="003E01C6">
      <w:pPr>
        <w:rPr>
          <w:rFonts w:ascii="Times New Roman" w:hAnsi="Times New Roman" w:cs="Times New Roman"/>
        </w:rPr>
      </w:pPr>
    </w:p>
    <w:p w14:paraId="35409C27" w14:textId="77777777" w:rsidR="00D51FB8" w:rsidRPr="00BB649D" w:rsidRDefault="00D51FB8" w:rsidP="003E01C6">
      <w:pPr>
        <w:rPr>
          <w:rFonts w:ascii="Times New Roman" w:hAnsi="Times New Roman" w:cs="Times New Roman"/>
        </w:rPr>
      </w:pPr>
    </w:p>
    <w:p w14:paraId="1F38783E" w14:textId="77777777" w:rsidR="00D51FB8" w:rsidRPr="00BB649D" w:rsidRDefault="00D51FB8" w:rsidP="003E01C6">
      <w:pPr>
        <w:rPr>
          <w:rFonts w:ascii="Times New Roman" w:hAnsi="Times New Roman" w:cs="Times New Roman"/>
        </w:rPr>
      </w:pPr>
    </w:p>
    <w:p w14:paraId="76CB14B2" w14:textId="77777777" w:rsidR="00D51FB8" w:rsidRPr="00BB649D" w:rsidRDefault="00D51FB8" w:rsidP="003E01C6">
      <w:pPr>
        <w:rPr>
          <w:rFonts w:ascii="Times New Roman" w:hAnsi="Times New Roman" w:cs="Times New Roman"/>
        </w:rPr>
      </w:pPr>
    </w:p>
    <w:p w14:paraId="7B5C0622" w14:textId="77777777" w:rsidR="00D51FB8" w:rsidRDefault="00D51FB8" w:rsidP="003E01C6">
      <w:pPr>
        <w:rPr>
          <w:rFonts w:ascii="Times New Roman" w:hAnsi="Times New Roman" w:cs="Times New Roman"/>
        </w:rPr>
      </w:pPr>
    </w:p>
    <w:p w14:paraId="43E82575" w14:textId="77777777" w:rsidR="0020041C" w:rsidRPr="00BB649D" w:rsidRDefault="0020041C" w:rsidP="003E01C6">
      <w:pPr>
        <w:rPr>
          <w:rFonts w:ascii="Times New Roman" w:hAnsi="Times New Roman" w:cs="Times New Roman"/>
        </w:rPr>
      </w:pPr>
    </w:p>
    <w:p w14:paraId="65B16A3B" w14:textId="77777777" w:rsidR="00D51FB8" w:rsidRPr="00BB649D" w:rsidRDefault="00D51FB8" w:rsidP="003E01C6">
      <w:pPr>
        <w:rPr>
          <w:rFonts w:ascii="Times New Roman" w:hAnsi="Times New Roman" w:cs="Times New Roman"/>
        </w:rPr>
      </w:pPr>
    </w:p>
    <w:p w14:paraId="37791F4D" w14:textId="77777777" w:rsidR="00A04420" w:rsidRPr="00BB649D" w:rsidRDefault="00A04420" w:rsidP="003E01C6">
      <w:pPr>
        <w:rPr>
          <w:rFonts w:ascii="Times New Roman" w:hAnsi="Times New Roman" w:cs="Times New Roman"/>
        </w:rPr>
      </w:pPr>
    </w:p>
    <w:p w14:paraId="0A0C1A6D" w14:textId="77777777" w:rsidR="00E30D43" w:rsidRPr="00BB649D" w:rsidRDefault="00E30D43" w:rsidP="003E01C6">
      <w:pPr>
        <w:rPr>
          <w:rFonts w:ascii="Times New Roman" w:hAnsi="Times New Roman" w:cs="Times New Roman"/>
        </w:rPr>
      </w:pPr>
    </w:p>
    <w:p w14:paraId="7FFBE705" w14:textId="77777777" w:rsidR="00D51FB8" w:rsidRPr="00BB649D" w:rsidRDefault="00D51FB8" w:rsidP="00D51FB8">
      <w:pPr>
        <w:spacing w:after="0"/>
        <w:jc w:val="center"/>
        <w:rPr>
          <w:rFonts w:ascii="Times New Roman" w:hAnsi="Times New Roman" w:cs="Times New Roman"/>
        </w:rPr>
      </w:pPr>
    </w:p>
    <w:p w14:paraId="48F0EFC9" w14:textId="77777777" w:rsidR="00D51FB8" w:rsidRPr="00BB649D" w:rsidRDefault="00D51FB8" w:rsidP="00D51FB8">
      <w:pPr>
        <w:spacing w:after="0"/>
        <w:jc w:val="center"/>
        <w:rPr>
          <w:rFonts w:ascii="Times New Roman" w:hAnsi="Times New Roman" w:cs="Times New Roman"/>
        </w:rPr>
      </w:pPr>
    </w:p>
    <w:p w14:paraId="44ED8EB1" w14:textId="5E2BE016" w:rsidR="003E01C6" w:rsidRPr="00BB649D" w:rsidRDefault="003E01C6" w:rsidP="00D51FB8">
      <w:pPr>
        <w:spacing w:after="0"/>
        <w:jc w:val="center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>CAICÓ</w:t>
      </w:r>
      <w:r w:rsidR="00D51FB8" w:rsidRPr="00BB649D">
        <w:rPr>
          <w:rFonts w:ascii="Times New Roman" w:hAnsi="Times New Roman" w:cs="Times New Roman"/>
        </w:rPr>
        <w:t>/</w:t>
      </w:r>
      <w:r w:rsidRPr="00BB649D">
        <w:rPr>
          <w:rFonts w:ascii="Times New Roman" w:hAnsi="Times New Roman" w:cs="Times New Roman"/>
        </w:rPr>
        <w:t>RN</w:t>
      </w:r>
    </w:p>
    <w:p w14:paraId="3ED553F3" w14:textId="36FE3A1D" w:rsidR="00CF149D" w:rsidRPr="00BB649D" w:rsidRDefault="003E01C6" w:rsidP="007E7F80">
      <w:pPr>
        <w:spacing w:after="0"/>
        <w:jc w:val="center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>202</w:t>
      </w:r>
      <w:r w:rsidR="00F32B99" w:rsidRPr="00BB649D">
        <w:rPr>
          <w:rFonts w:ascii="Times New Roman" w:hAnsi="Times New Roman" w:cs="Times New Roman"/>
        </w:rPr>
        <w:t>4</w:t>
      </w:r>
    </w:p>
    <w:p w14:paraId="0975D65F" w14:textId="77777777" w:rsidR="00CF149D" w:rsidRPr="00BB649D" w:rsidRDefault="00CF149D" w:rsidP="007E7F80">
      <w:pPr>
        <w:spacing w:after="0"/>
        <w:jc w:val="center"/>
        <w:rPr>
          <w:rFonts w:ascii="Times New Roman" w:hAnsi="Times New Roman" w:cs="Times New Roman"/>
        </w:rPr>
      </w:pPr>
    </w:p>
    <w:p w14:paraId="27409AD3" w14:textId="77777777" w:rsidR="00A04420" w:rsidRPr="00BB649D" w:rsidRDefault="00A04420" w:rsidP="007E7F80">
      <w:pPr>
        <w:jc w:val="center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>EMILY MEDEIROS ALVES DOS SANTOS, MATEUS LUCENA PEREIRA, MICKAELLE KARINE SOUZA SILVA, RIVERSSON PAULO DOS SANTOS</w:t>
      </w:r>
    </w:p>
    <w:p w14:paraId="0CD2AAF1" w14:textId="45C4D7C6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2B8DD023" w14:textId="2452FEB8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322DA3CA" w14:textId="5FBCACD2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1F583D93" w14:textId="2785EFE3" w:rsidR="00CF149D" w:rsidRPr="00BB649D" w:rsidRDefault="00CF149D" w:rsidP="00A04420">
      <w:pPr>
        <w:spacing w:after="0"/>
        <w:rPr>
          <w:rFonts w:ascii="Times New Roman" w:hAnsi="Times New Roman" w:cs="Times New Roman"/>
        </w:rPr>
      </w:pPr>
    </w:p>
    <w:p w14:paraId="7F97A2C8" w14:textId="1895AE0F" w:rsidR="00CF149D" w:rsidRPr="00BB649D" w:rsidRDefault="00CF149D" w:rsidP="007E0F0F">
      <w:pPr>
        <w:spacing w:after="0"/>
        <w:rPr>
          <w:rFonts w:ascii="Times New Roman" w:hAnsi="Times New Roman" w:cs="Times New Roman"/>
        </w:rPr>
      </w:pPr>
    </w:p>
    <w:p w14:paraId="58F1974A" w14:textId="2960AB5E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4984191A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540CB6AC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5ECFC119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3AB315C4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3528B2FB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0ED28738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5E9B13EC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1970D2D9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24E4D1D2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5EEB9918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73181B90" w14:textId="77777777" w:rsidR="00106F81" w:rsidRPr="00BB649D" w:rsidRDefault="00106F81" w:rsidP="00CF149D">
      <w:pPr>
        <w:spacing w:after="0"/>
        <w:jc w:val="center"/>
        <w:rPr>
          <w:rFonts w:ascii="Times New Roman" w:hAnsi="Times New Roman" w:cs="Times New Roman"/>
        </w:rPr>
      </w:pPr>
    </w:p>
    <w:p w14:paraId="346A1C3E" w14:textId="77777777" w:rsidR="00106F81" w:rsidRPr="00BB649D" w:rsidRDefault="00106F81" w:rsidP="00CF149D">
      <w:pPr>
        <w:spacing w:after="0"/>
        <w:jc w:val="center"/>
        <w:rPr>
          <w:rFonts w:ascii="Times New Roman" w:hAnsi="Times New Roman" w:cs="Times New Roman"/>
        </w:rPr>
      </w:pPr>
    </w:p>
    <w:p w14:paraId="5D8E4073" w14:textId="77777777" w:rsidR="007E0F0F" w:rsidRPr="00BB649D" w:rsidRDefault="007E0F0F" w:rsidP="007E0F0F">
      <w:pPr>
        <w:jc w:val="center"/>
        <w:rPr>
          <w:rFonts w:ascii="Times New Roman" w:hAnsi="Times New Roman" w:cs="Times New Roman"/>
          <w:b/>
          <w:bCs/>
        </w:rPr>
      </w:pPr>
      <w:r w:rsidRPr="00BB649D">
        <w:rPr>
          <w:rFonts w:ascii="Times New Roman" w:hAnsi="Times New Roman" w:cs="Times New Roman"/>
          <w:b/>
          <w:bCs/>
        </w:rPr>
        <w:t>RELATÓRIO PARA SUBMISSÃO DE PROJETO DE PESQUISA</w:t>
      </w:r>
    </w:p>
    <w:p w14:paraId="354B6E7E" w14:textId="77777777" w:rsidR="007E0F0F" w:rsidRPr="00BB649D" w:rsidRDefault="007E0F0F" w:rsidP="007E0F0F">
      <w:pPr>
        <w:jc w:val="center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 xml:space="preserve">Software gerador de treinos de musculação personalizados – </w:t>
      </w:r>
      <w:proofErr w:type="spellStart"/>
      <w:r w:rsidRPr="00BB649D">
        <w:rPr>
          <w:rFonts w:ascii="Times New Roman" w:hAnsi="Times New Roman" w:cs="Times New Roman"/>
        </w:rPr>
        <w:t>TechFit</w:t>
      </w:r>
      <w:proofErr w:type="spellEnd"/>
      <w:r w:rsidRPr="00BB649D">
        <w:rPr>
          <w:rFonts w:ascii="Times New Roman" w:hAnsi="Times New Roman" w:cs="Times New Roman"/>
        </w:rPr>
        <w:t>.</w:t>
      </w:r>
    </w:p>
    <w:p w14:paraId="5CADBDFB" w14:textId="77777777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3A55077C" w14:textId="77777777" w:rsidR="009241C1" w:rsidRPr="00BB649D" w:rsidRDefault="009241C1" w:rsidP="00CF149D">
      <w:pPr>
        <w:spacing w:after="0"/>
        <w:jc w:val="center"/>
        <w:rPr>
          <w:rFonts w:ascii="Times New Roman" w:hAnsi="Times New Roman" w:cs="Times New Roman"/>
        </w:rPr>
      </w:pPr>
    </w:p>
    <w:p w14:paraId="069A90DF" w14:textId="77777777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156207DA" w14:textId="54D6B1FB" w:rsidR="00E75C9E" w:rsidRPr="00BB649D" w:rsidRDefault="00E75C9E" w:rsidP="00C77778">
      <w:pPr>
        <w:spacing w:after="0"/>
        <w:ind w:left="4956"/>
        <w:jc w:val="both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>Trabalho apresentado no curso de Informática</w:t>
      </w:r>
      <w:r w:rsidR="009241C1" w:rsidRPr="00BB649D">
        <w:rPr>
          <w:rFonts w:ascii="Times New Roman" w:hAnsi="Times New Roman" w:cs="Times New Roman"/>
        </w:rPr>
        <w:t xml:space="preserve"> </w:t>
      </w:r>
      <w:r w:rsidRPr="00BB649D">
        <w:rPr>
          <w:rFonts w:ascii="Times New Roman" w:hAnsi="Times New Roman" w:cs="Times New Roman"/>
        </w:rPr>
        <w:t>para a Internet do Instituto Federal do Rio</w:t>
      </w:r>
      <w:r w:rsidR="009241C1" w:rsidRPr="00BB649D">
        <w:rPr>
          <w:rFonts w:ascii="Times New Roman" w:hAnsi="Times New Roman" w:cs="Times New Roman"/>
        </w:rPr>
        <w:t xml:space="preserve"> </w:t>
      </w:r>
      <w:r w:rsidRPr="00BB649D">
        <w:rPr>
          <w:rFonts w:ascii="Times New Roman" w:hAnsi="Times New Roman" w:cs="Times New Roman"/>
        </w:rPr>
        <w:t xml:space="preserve">Grande do Norte, Campus Caicó. Baseado </w:t>
      </w:r>
      <w:r w:rsidR="00C77778" w:rsidRPr="00BB649D">
        <w:rPr>
          <w:rFonts w:ascii="Times New Roman" w:hAnsi="Times New Roman" w:cs="Times New Roman"/>
        </w:rPr>
        <w:t xml:space="preserve">em estudos </w:t>
      </w:r>
      <w:r w:rsidR="00870B06" w:rsidRPr="00BB649D">
        <w:rPr>
          <w:rFonts w:ascii="Times New Roman" w:hAnsi="Times New Roman" w:cs="Times New Roman"/>
        </w:rPr>
        <w:t>acadêmicos e pesquisas feitas com pro</w:t>
      </w:r>
      <w:r w:rsidR="00BD682D" w:rsidRPr="00BB649D">
        <w:rPr>
          <w:rFonts w:ascii="Times New Roman" w:hAnsi="Times New Roman" w:cs="Times New Roman"/>
        </w:rPr>
        <w:t xml:space="preserve">fissionais da </w:t>
      </w:r>
      <w:r w:rsidR="00DE7CDA" w:rsidRPr="00BB649D">
        <w:rPr>
          <w:rFonts w:ascii="Times New Roman" w:hAnsi="Times New Roman" w:cs="Times New Roman"/>
        </w:rPr>
        <w:t>área de educação física.</w:t>
      </w:r>
    </w:p>
    <w:p w14:paraId="2598B3DF" w14:textId="77777777" w:rsidR="00DE7CDA" w:rsidRPr="00BB649D" w:rsidRDefault="00DE7CDA" w:rsidP="00C77778">
      <w:pPr>
        <w:spacing w:after="0"/>
        <w:ind w:left="4956"/>
        <w:jc w:val="both"/>
        <w:rPr>
          <w:rFonts w:ascii="Times New Roman" w:hAnsi="Times New Roman" w:cs="Times New Roman"/>
        </w:rPr>
      </w:pPr>
    </w:p>
    <w:p w14:paraId="4C7D8745" w14:textId="6836BDE8" w:rsidR="00CF149D" w:rsidRPr="00BB649D" w:rsidRDefault="00E75C9E" w:rsidP="009241C1">
      <w:pPr>
        <w:spacing w:after="0"/>
        <w:ind w:left="4956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>Orientador: Pedro Iuri Soares de Souza</w:t>
      </w:r>
    </w:p>
    <w:p w14:paraId="5ADBA396" w14:textId="77777777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51C37B72" w14:textId="77777777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66AC9BA4" w14:textId="77777777" w:rsidR="00A04420" w:rsidRPr="00BB649D" w:rsidRDefault="00A04420" w:rsidP="005D1841">
      <w:pPr>
        <w:spacing w:after="0"/>
        <w:rPr>
          <w:rFonts w:ascii="Times New Roman" w:hAnsi="Times New Roman" w:cs="Times New Roman"/>
        </w:rPr>
      </w:pPr>
    </w:p>
    <w:p w14:paraId="221E4D39" w14:textId="77777777" w:rsidR="00CF1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2B7EA0BB" w14:textId="77777777" w:rsidR="00942EC3" w:rsidRDefault="00942EC3" w:rsidP="00CF149D">
      <w:pPr>
        <w:spacing w:after="0"/>
        <w:jc w:val="center"/>
        <w:rPr>
          <w:rFonts w:ascii="Times New Roman" w:hAnsi="Times New Roman" w:cs="Times New Roman"/>
        </w:rPr>
      </w:pPr>
    </w:p>
    <w:p w14:paraId="0CB4A016" w14:textId="77777777" w:rsidR="00942EC3" w:rsidRDefault="00942EC3" w:rsidP="00CF149D">
      <w:pPr>
        <w:spacing w:after="0"/>
        <w:jc w:val="center"/>
        <w:rPr>
          <w:rFonts w:ascii="Times New Roman" w:hAnsi="Times New Roman" w:cs="Times New Roman"/>
        </w:rPr>
      </w:pPr>
    </w:p>
    <w:p w14:paraId="06F02B48" w14:textId="77777777" w:rsidR="00942EC3" w:rsidRDefault="00942EC3" w:rsidP="00CF149D">
      <w:pPr>
        <w:spacing w:after="0"/>
        <w:jc w:val="center"/>
        <w:rPr>
          <w:rFonts w:ascii="Times New Roman" w:hAnsi="Times New Roman" w:cs="Times New Roman"/>
        </w:rPr>
      </w:pPr>
    </w:p>
    <w:p w14:paraId="481332EF" w14:textId="77777777" w:rsidR="00942EC3" w:rsidRDefault="00942EC3" w:rsidP="00CF149D">
      <w:pPr>
        <w:spacing w:after="0"/>
        <w:jc w:val="center"/>
        <w:rPr>
          <w:rFonts w:ascii="Times New Roman" w:hAnsi="Times New Roman" w:cs="Times New Roman"/>
        </w:rPr>
      </w:pPr>
    </w:p>
    <w:p w14:paraId="4839F657" w14:textId="77777777" w:rsidR="00942EC3" w:rsidRDefault="00942EC3" w:rsidP="00CF149D">
      <w:pPr>
        <w:spacing w:after="0"/>
        <w:jc w:val="center"/>
        <w:rPr>
          <w:rFonts w:ascii="Times New Roman" w:hAnsi="Times New Roman" w:cs="Times New Roman"/>
        </w:rPr>
      </w:pPr>
    </w:p>
    <w:p w14:paraId="38015D0E" w14:textId="77777777" w:rsidR="007E7F80" w:rsidRPr="00BB649D" w:rsidRDefault="007E7F80" w:rsidP="00CF149D">
      <w:pPr>
        <w:spacing w:after="0"/>
        <w:jc w:val="center"/>
        <w:rPr>
          <w:rFonts w:ascii="Times New Roman" w:hAnsi="Times New Roman" w:cs="Times New Roman"/>
        </w:rPr>
      </w:pPr>
    </w:p>
    <w:p w14:paraId="7BA842AC" w14:textId="77777777" w:rsidR="007E0F0F" w:rsidRPr="00BB649D" w:rsidRDefault="007E0F0F" w:rsidP="00CF149D">
      <w:pPr>
        <w:spacing w:after="0"/>
        <w:jc w:val="center"/>
        <w:rPr>
          <w:rFonts w:ascii="Times New Roman" w:hAnsi="Times New Roman" w:cs="Times New Roman"/>
        </w:rPr>
      </w:pPr>
    </w:p>
    <w:p w14:paraId="3E3CB8D4" w14:textId="77777777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12980A07" w14:textId="77777777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</w:p>
    <w:p w14:paraId="67190FE0" w14:textId="6DC56D41" w:rsidR="00CF149D" w:rsidRPr="00BB649D" w:rsidRDefault="00CF149D" w:rsidP="00CF149D">
      <w:pPr>
        <w:spacing w:after="0"/>
        <w:jc w:val="center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>CAICÓ/RN</w:t>
      </w:r>
    </w:p>
    <w:p w14:paraId="1EB39166" w14:textId="76808FCE" w:rsidR="00E30D43" w:rsidRPr="00BB649D" w:rsidRDefault="00CF149D" w:rsidP="00BD3E3D">
      <w:pPr>
        <w:spacing w:after="0"/>
        <w:jc w:val="center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>202</w:t>
      </w:r>
      <w:r w:rsidR="00BD3E3D">
        <w:rPr>
          <w:rFonts w:ascii="Times New Roman" w:hAnsi="Times New Roman" w:cs="Times New Roman"/>
        </w:rPr>
        <w:t>4</w:t>
      </w:r>
    </w:p>
    <w:p w14:paraId="45898E19" w14:textId="77777777" w:rsidR="00F43019" w:rsidRPr="00BB649D" w:rsidRDefault="00F43019" w:rsidP="00D51FB8">
      <w:pPr>
        <w:spacing w:after="0"/>
        <w:jc w:val="center"/>
        <w:rPr>
          <w:rFonts w:ascii="Times New Roman" w:hAnsi="Times New Roman" w:cs="Times New Roman"/>
        </w:rPr>
      </w:pPr>
    </w:p>
    <w:p w14:paraId="002ABF13" w14:textId="7E7D33A4" w:rsidR="00F43019" w:rsidRPr="00BB649D" w:rsidRDefault="00E16405" w:rsidP="00D51FB8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B649D">
        <w:rPr>
          <w:rFonts w:ascii="Times New Roman" w:hAnsi="Times New Roman" w:cs="Times New Roman"/>
          <w:b/>
          <w:bCs/>
        </w:rPr>
        <w:t xml:space="preserve">SUMÁRIO </w:t>
      </w:r>
    </w:p>
    <w:p w14:paraId="4C37995C" w14:textId="77777777" w:rsidR="00C056C9" w:rsidRPr="00BB649D" w:rsidRDefault="00C056C9" w:rsidP="00D51FB8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3FD02AD" w14:textId="47F03D1D" w:rsidR="0004355D" w:rsidRPr="00BB649D" w:rsidRDefault="009861B1" w:rsidP="000216F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E7AD9" w:rsidRPr="00BB649D">
        <w:rPr>
          <w:rFonts w:ascii="Times New Roman" w:hAnsi="Times New Roman" w:cs="Times New Roman"/>
        </w:rPr>
        <w:t>. Resumo ----------------------------------------------------------------------------------------------------4</w:t>
      </w:r>
    </w:p>
    <w:p w14:paraId="0C52E85B" w14:textId="57589B9A" w:rsidR="0004355D" w:rsidRPr="00BB649D" w:rsidRDefault="009861B1" w:rsidP="000216F1">
      <w:pPr>
        <w:spacing w:after="0" w:line="360" w:lineRule="auto"/>
        <w:ind w:left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4355D" w:rsidRPr="00BB649D">
        <w:rPr>
          <w:rFonts w:ascii="Times New Roman" w:hAnsi="Times New Roman" w:cs="Times New Roman"/>
        </w:rPr>
        <w:t>.1 Abstract -----------------------------------------------------------------------------------------4</w:t>
      </w:r>
    </w:p>
    <w:p w14:paraId="2DF1CBB9" w14:textId="09806651" w:rsidR="00E006CD" w:rsidRPr="00BB649D" w:rsidRDefault="009861B1" w:rsidP="000216F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23E75" w:rsidRPr="00BB649D">
        <w:rPr>
          <w:rFonts w:ascii="Times New Roman" w:hAnsi="Times New Roman" w:cs="Times New Roman"/>
        </w:rPr>
        <w:t>. Introdução -------------------------------------------------------------------------------------------------</w:t>
      </w:r>
      <w:ins w:id="0" w:author="Mickaelle" w:date="2024-06-04T17:09:00Z">
        <w:r w:rsidR="00942990">
          <w:rPr>
            <w:rFonts w:ascii="Times New Roman" w:hAnsi="Times New Roman" w:cs="Times New Roman"/>
          </w:rPr>
          <w:t>6</w:t>
        </w:r>
      </w:ins>
      <w:del w:id="1" w:author="Mickaelle" w:date="2024-06-04T17:09:00Z">
        <w:r w:rsidR="00E23E75" w:rsidRPr="00BB649D" w:rsidDel="00942990">
          <w:rPr>
            <w:rFonts w:ascii="Times New Roman" w:hAnsi="Times New Roman" w:cs="Times New Roman"/>
          </w:rPr>
          <w:delText>5</w:delText>
        </w:r>
      </w:del>
    </w:p>
    <w:p w14:paraId="184CCA69" w14:textId="1DE1D638" w:rsidR="00242DC4" w:rsidRPr="00BB649D" w:rsidRDefault="009861B1" w:rsidP="000216F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42DC4" w:rsidRPr="00BB649D">
        <w:rPr>
          <w:rFonts w:ascii="Times New Roman" w:hAnsi="Times New Roman" w:cs="Times New Roman"/>
        </w:rPr>
        <w:t>. Justificativa ------------------------------------------------------------------------------------------------</w:t>
      </w:r>
      <w:ins w:id="2" w:author="Mickaelle" w:date="2024-06-04T17:09:00Z">
        <w:r w:rsidR="00942990">
          <w:rPr>
            <w:rFonts w:ascii="Times New Roman" w:hAnsi="Times New Roman" w:cs="Times New Roman"/>
          </w:rPr>
          <w:t>6</w:t>
        </w:r>
      </w:ins>
      <w:del w:id="3" w:author="Mickaelle" w:date="2024-06-04T17:09:00Z">
        <w:r w:rsidR="00D26E78" w:rsidDel="00942990">
          <w:rPr>
            <w:rFonts w:ascii="Times New Roman" w:hAnsi="Times New Roman" w:cs="Times New Roman"/>
          </w:rPr>
          <w:delText>5</w:delText>
        </w:r>
      </w:del>
    </w:p>
    <w:p w14:paraId="308B3C98" w14:textId="0774CB9B" w:rsidR="001B6BA0" w:rsidRPr="00BB649D" w:rsidRDefault="009861B1" w:rsidP="00D5016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B6BA0" w:rsidRPr="00BB649D">
        <w:rPr>
          <w:rFonts w:ascii="Times New Roman" w:hAnsi="Times New Roman" w:cs="Times New Roman"/>
        </w:rPr>
        <w:t>. Fundamentação Teórica ---------------------------------------------------------------------------------</w:t>
      </w:r>
      <w:ins w:id="4" w:author="Mickaelle" w:date="2024-06-04T17:10:00Z">
        <w:r w:rsidR="00942990">
          <w:rPr>
            <w:rFonts w:ascii="Times New Roman" w:hAnsi="Times New Roman" w:cs="Times New Roman"/>
          </w:rPr>
          <w:t>7</w:t>
        </w:r>
      </w:ins>
      <w:del w:id="5" w:author="Mickaelle" w:date="2024-05-28T16:08:00Z">
        <w:r w:rsidR="00D50168" w:rsidDel="007E5988">
          <w:rPr>
            <w:rFonts w:ascii="Times New Roman" w:hAnsi="Times New Roman" w:cs="Times New Roman"/>
          </w:rPr>
          <w:delText>5</w:delText>
        </w:r>
      </w:del>
    </w:p>
    <w:p w14:paraId="5849F841" w14:textId="5690AE9F" w:rsidR="001B6BA0" w:rsidRDefault="009861B1" w:rsidP="000216F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4F7F22" w:rsidRPr="00BB649D">
        <w:rPr>
          <w:rFonts w:ascii="Times New Roman" w:hAnsi="Times New Roman" w:cs="Times New Roman"/>
        </w:rPr>
        <w:t>.Objetivo</w:t>
      </w:r>
      <w:r w:rsidR="00F03A70">
        <w:rPr>
          <w:rFonts w:ascii="Times New Roman" w:hAnsi="Times New Roman" w:cs="Times New Roman"/>
        </w:rPr>
        <w:t>s ---------------------------------------------------------------------------------------------------</w:t>
      </w:r>
      <w:ins w:id="6" w:author="Mickaelle" w:date="2024-06-04T17:10:00Z">
        <w:r w:rsidR="00942990">
          <w:rPr>
            <w:rFonts w:ascii="Times New Roman" w:hAnsi="Times New Roman" w:cs="Times New Roman"/>
          </w:rPr>
          <w:t>8</w:t>
        </w:r>
      </w:ins>
      <w:del w:id="7" w:author="Mickaelle" w:date="2024-05-28T16:08:00Z">
        <w:r w:rsidR="00D50168" w:rsidDel="007E5988">
          <w:rPr>
            <w:rFonts w:ascii="Times New Roman" w:hAnsi="Times New Roman" w:cs="Times New Roman"/>
          </w:rPr>
          <w:delText>6</w:delText>
        </w:r>
      </w:del>
    </w:p>
    <w:p w14:paraId="2ED79180" w14:textId="7E8A40C3" w:rsidR="00F03A70" w:rsidRDefault="00B67A8B" w:rsidP="00B67A8B">
      <w:pPr>
        <w:spacing w:after="0"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Objetivo Geral ---------------------------------------------------------------------------------</w:t>
      </w:r>
      <w:ins w:id="8" w:author="Mickaelle" w:date="2024-06-04T17:10:00Z">
        <w:r w:rsidR="00942990">
          <w:rPr>
            <w:rFonts w:ascii="Times New Roman" w:hAnsi="Times New Roman" w:cs="Times New Roman"/>
          </w:rPr>
          <w:t>8</w:t>
        </w:r>
      </w:ins>
      <w:del w:id="9" w:author="Mickaelle" w:date="2024-05-28T16:09:00Z">
        <w:r w:rsidR="00D50168" w:rsidDel="00DD539F">
          <w:rPr>
            <w:rFonts w:ascii="Times New Roman" w:hAnsi="Times New Roman" w:cs="Times New Roman"/>
          </w:rPr>
          <w:delText>6</w:delText>
        </w:r>
      </w:del>
    </w:p>
    <w:p w14:paraId="6ED14C23" w14:textId="1D5FD01E" w:rsidR="00B67A8B" w:rsidRPr="00BB649D" w:rsidRDefault="00B67A8B" w:rsidP="00B67A8B">
      <w:pPr>
        <w:spacing w:after="0"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Objetivos específicos -------------------------------------------------------------------------</w:t>
      </w:r>
      <w:ins w:id="10" w:author="Mickaelle" w:date="2024-06-04T17:10:00Z">
        <w:r w:rsidR="00942990">
          <w:rPr>
            <w:rFonts w:ascii="Times New Roman" w:hAnsi="Times New Roman" w:cs="Times New Roman"/>
          </w:rPr>
          <w:t>8</w:t>
        </w:r>
      </w:ins>
      <w:del w:id="11" w:author="Mickaelle" w:date="2024-05-28T16:09:00Z">
        <w:r w:rsidR="00D50168" w:rsidDel="00DD539F">
          <w:rPr>
            <w:rFonts w:ascii="Times New Roman" w:hAnsi="Times New Roman" w:cs="Times New Roman"/>
          </w:rPr>
          <w:delText>6</w:delText>
        </w:r>
      </w:del>
    </w:p>
    <w:p w14:paraId="4CC3182D" w14:textId="578DBA75" w:rsidR="004F7F22" w:rsidRPr="00BB649D" w:rsidRDefault="009861B1" w:rsidP="000216F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4F7F22" w:rsidRPr="00BB649D">
        <w:rPr>
          <w:rFonts w:ascii="Times New Roman" w:hAnsi="Times New Roman" w:cs="Times New Roman"/>
        </w:rPr>
        <w:t>. Metodologia</w:t>
      </w:r>
      <w:r w:rsidR="00436665" w:rsidRPr="00BB649D">
        <w:rPr>
          <w:rFonts w:ascii="Times New Roman" w:hAnsi="Times New Roman" w:cs="Times New Roman"/>
        </w:rPr>
        <w:t xml:space="preserve"> -----------------------------------------------------------------------------------------------</w:t>
      </w:r>
      <w:ins w:id="12" w:author="Mickaelle" w:date="2024-06-04T17:10:00Z">
        <w:r w:rsidR="00942990">
          <w:rPr>
            <w:rFonts w:ascii="Times New Roman" w:hAnsi="Times New Roman" w:cs="Times New Roman"/>
          </w:rPr>
          <w:t>9</w:t>
        </w:r>
      </w:ins>
      <w:del w:id="13" w:author="Mickaelle" w:date="2024-05-28T16:09:00Z">
        <w:r w:rsidR="00D50168" w:rsidDel="00DD539F">
          <w:rPr>
            <w:rFonts w:ascii="Times New Roman" w:hAnsi="Times New Roman" w:cs="Times New Roman"/>
          </w:rPr>
          <w:delText>7</w:delText>
        </w:r>
      </w:del>
    </w:p>
    <w:p w14:paraId="52468F19" w14:textId="0C9AC38A" w:rsidR="00436665" w:rsidRPr="00BB649D" w:rsidRDefault="009861B1" w:rsidP="000216F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436665" w:rsidRPr="00BB649D">
        <w:rPr>
          <w:rFonts w:ascii="Times New Roman" w:hAnsi="Times New Roman" w:cs="Times New Roman"/>
        </w:rPr>
        <w:t>. Resultados Esperados -----------------------------------------------------------------------------------</w:t>
      </w:r>
      <w:ins w:id="14" w:author="Mickaelle" w:date="2024-05-28T16:09:00Z">
        <w:r w:rsidR="00732B2E">
          <w:rPr>
            <w:rFonts w:ascii="Times New Roman" w:hAnsi="Times New Roman" w:cs="Times New Roman"/>
          </w:rPr>
          <w:t>10</w:t>
        </w:r>
      </w:ins>
      <w:del w:id="15" w:author="Mickaelle" w:date="2024-05-28T16:09:00Z">
        <w:r w:rsidR="00D50168" w:rsidDel="00732B2E">
          <w:rPr>
            <w:rFonts w:ascii="Times New Roman" w:hAnsi="Times New Roman" w:cs="Times New Roman"/>
          </w:rPr>
          <w:delText>8</w:delText>
        </w:r>
      </w:del>
    </w:p>
    <w:p w14:paraId="0C4E9D94" w14:textId="696DEF54" w:rsidR="00436665" w:rsidRPr="00BB649D" w:rsidRDefault="009861B1" w:rsidP="009861B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2644F2" w:rsidRPr="00BB649D">
        <w:rPr>
          <w:rFonts w:ascii="Times New Roman" w:hAnsi="Times New Roman" w:cs="Times New Roman"/>
        </w:rPr>
        <w:t>. Referências Bibliográficas --------------------------------------------------------------------------</w:t>
      </w:r>
      <w:r>
        <w:rPr>
          <w:rFonts w:ascii="Times New Roman" w:hAnsi="Times New Roman" w:cs="Times New Roman"/>
        </w:rPr>
        <w:t>-</w:t>
      </w:r>
      <w:r w:rsidR="00D5016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-</w:t>
      </w:r>
      <w:del w:id="16" w:author="Mickaelle" w:date="2024-05-28T16:09:00Z">
        <w:r w:rsidR="002644F2" w:rsidRPr="00BB649D" w:rsidDel="00732B2E">
          <w:rPr>
            <w:rFonts w:ascii="Times New Roman" w:hAnsi="Times New Roman" w:cs="Times New Roman"/>
          </w:rPr>
          <w:delText>-</w:delText>
        </w:r>
      </w:del>
      <w:ins w:id="17" w:author="Mickaelle" w:date="2024-05-28T16:09:00Z">
        <w:r w:rsidR="00732B2E">
          <w:rPr>
            <w:rFonts w:ascii="Times New Roman" w:hAnsi="Times New Roman" w:cs="Times New Roman"/>
          </w:rPr>
          <w:t>1</w:t>
        </w:r>
      </w:ins>
      <w:ins w:id="18" w:author="Mickaelle" w:date="2024-06-04T17:11:00Z">
        <w:r w:rsidR="00942990">
          <w:rPr>
            <w:rFonts w:ascii="Times New Roman" w:hAnsi="Times New Roman" w:cs="Times New Roman"/>
          </w:rPr>
          <w:t>1</w:t>
        </w:r>
      </w:ins>
      <w:del w:id="19" w:author="Mickaelle" w:date="2024-05-28T16:09:00Z">
        <w:r w:rsidR="00D50168" w:rsidDel="00732B2E">
          <w:rPr>
            <w:rFonts w:ascii="Times New Roman" w:hAnsi="Times New Roman" w:cs="Times New Roman"/>
          </w:rPr>
          <w:delText>8</w:delText>
        </w:r>
      </w:del>
    </w:p>
    <w:p w14:paraId="11CC8038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085B78F0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77207630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7936A583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6D5F1F02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22E80EE6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28499F83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6129C400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337E37EA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3DD1C9D5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013F9D31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01806697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463EFBBF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0A6EC6CF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2C3AB89B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2AE7E435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04408EC3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222C42C2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6DE7705C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23BB5C4A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052E9AA2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54857D55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6E8213FC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7D5E48CF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43B6495F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2DC3C2AC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71C22828" w14:textId="77777777" w:rsidR="00A970FC" w:rsidRPr="00BB649D" w:rsidRDefault="00A970FC" w:rsidP="000B10C5">
      <w:pPr>
        <w:spacing w:after="0"/>
        <w:rPr>
          <w:rFonts w:ascii="Times New Roman" w:hAnsi="Times New Roman" w:cs="Times New Roman"/>
        </w:rPr>
      </w:pPr>
    </w:p>
    <w:p w14:paraId="44C7FFF1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29D6E022" w14:textId="77777777" w:rsidR="00A970FC" w:rsidRPr="00BB649D" w:rsidRDefault="00A970FC" w:rsidP="00D51FB8">
      <w:pPr>
        <w:spacing w:after="0"/>
        <w:jc w:val="center"/>
        <w:rPr>
          <w:rFonts w:ascii="Times New Roman" w:hAnsi="Times New Roman" w:cs="Times New Roman"/>
        </w:rPr>
      </w:pPr>
    </w:p>
    <w:p w14:paraId="5479456E" w14:textId="77777777" w:rsidR="00A970FC" w:rsidRPr="00BB649D" w:rsidRDefault="00A970FC" w:rsidP="000216F1">
      <w:pPr>
        <w:spacing w:after="0"/>
        <w:rPr>
          <w:rFonts w:ascii="Times New Roman" w:hAnsi="Times New Roman" w:cs="Times New Roman"/>
        </w:rPr>
      </w:pPr>
    </w:p>
    <w:p w14:paraId="7AC8217C" w14:textId="77777777" w:rsidR="00A970FC" w:rsidRPr="00BB649D" w:rsidRDefault="00A970FC" w:rsidP="00A970FC">
      <w:pPr>
        <w:spacing w:after="0"/>
        <w:jc w:val="center"/>
        <w:rPr>
          <w:rFonts w:ascii="Times New Roman" w:hAnsi="Times New Roman" w:cs="Times New Roman"/>
        </w:rPr>
      </w:pPr>
    </w:p>
    <w:p w14:paraId="6AB98463" w14:textId="77777777" w:rsidR="00A970FC" w:rsidRPr="00BB649D" w:rsidRDefault="00A970FC" w:rsidP="00A970FC">
      <w:pPr>
        <w:spacing w:after="0"/>
        <w:jc w:val="center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>CAICÓ/RN</w:t>
      </w:r>
    </w:p>
    <w:p w14:paraId="62731E5D" w14:textId="48ECD197" w:rsidR="009861B1" w:rsidRDefault="00A970FC" w:rsidP="00A53A47">
      <w:pPr>
        <w:spacing w:after="0"/>
        <w:jc w:val="center"/>
        <w:rPr>
          <w:rFonts w:ascii="Times New Roman" w:hAnsi="Times New Roman" w:cs="Times New Roman"/>
        </w:rPr>
      </w:pPr>
      <w:r w:rsidRPr="00BB649D">
        <w:rPr>
          <w:rFonts w:ascii="Times New Roman" w:hAnsi="Times New Roman" w:cs="Times New Roman"/>
        </w:rPr>
        <w:t>2024</w:t>
      </w:r>
    </w:p>
    <w:p w14:paraId="1A66717B" w14:textId="77777777" w:rsidR="009861B1" w:rsidRPr="00BB649D" w:rsidRDefault="009861B1" w:rsidP="00A970FC">
      <w:pPr>
        <w:spacing w:after="0"/>
        <w:jc w:val="center"/>
        <w:rPr>
          <w:rFonts w:ascii="Times New Roman" w:hAnsi="Times New Roman" w:cs="Times New Roman"/>
        </w:rPr>
      </w:pPr>
    </w:p>
    <w:p w14:paraId="050C6339" w14:textId="34E78293" w:rsidR="00BB649D" w:rsidRDefault="009F4ECE" w:rsidP="009743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9743CA" w:rsidRPr="00934928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0581CFD0" w14:textId="77777777" w:rsidR="00E51E7E" w:rsidRPr="00934928" w:rsidRDefault="00E51E7E" w:rsidP="009743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709B0" w14:textId="77777777" w:rsidR="00B41FD7" w:rsidRPr="000420E7" w:rsidRDefault="00934928">
      <w:pPr>
        <w:spacing w:line="360" w:lineRule="auto"/>
        <w:ind w:firstLine="708"/>
        <w:jc w:val="both"/>
        <w:rPr>
          <w:ins w:id="20" w:author="Mickaelle" w:date="2024-06-04T16:58:00Z"/>
          <w:rFonts w:ascii="Times New Roman" w:hAnsi="Times New Roman" w:cs="Times New Roman"/>
          <w:sz w:val="24"/>
          <w:szCs w:val="24"/>
          <w:rPrChange w:id="21" w:author="Mickaelle" w:date="2024-06-04T16:59:00Z">
            <w:rPr>
              <w:ins w:id="22" w:author="Mickaelle" w:date="2024-06-04T16:58:00Z"/>
              <w:shd w:val="clear" w:color="auto" w:fill="FFFFFF"/>
            </w:rPr>
          </w:rPrChange>
        </w:rPr>
        <w:pPrChange w:id="23" w:author="Mickaelle" w:date="2024-06-04T16:59:00Z">
          <w:pPr>
            <w:spacing w:after="0" w:line="360" w:lineRule="auto"/>
            <w:ind w:firstLine="708"/>
            <w:jc w:val="both"/>
          </w:pPr>
        </w:pPrChange>
      </w:pPr>
      <w:r w:rsidRPr="000420E7">
        <w:rPr>
          <w:rFonts w:ascii="Times New Roman" w:hAnsi="Times New Roman" w:cs="Times New Roman"/>
          <w:sz w:val="24"/>
          <w:szCs w:val="24"/>
          <w:rPrChange w:id="24" w:author="Mickaelle" w:date="2024-06-04T16:59:00Z">
            <w:rPr>
              <w:shd w:val="clear" w:color="auto" w:fill="FFFFFF"/>
            </w:rPr>
          </w:rPrChange>
        </w:rPr>
        <w:t>A prática de exercícios físicos é algo essencial para a preservação da saúde física e mental de nós, seres humanos.</w:t>
      </w:r>
      <w:r w:rsidR="009A09C0" w:rsidRPr="000420E7">
        <w:rPr>
          <w:rFonts w:ascii="Times New Roman" w:hAnsi="Times New Roman" w:cs="Times New Roman"/>
          <w:sz w:val="24"/>
          <w:szCs w:val="24"/>
          <w:rPrChange w:id="25" w:author="Mickaelle" w:date="2024-06-04T16:59:00Z">
            <w:rPr>
              <w:shd w:val="clear" w:color="auto" w:fill="FFFFFF"/>
            </w:rPr>
          </w:rPrChange>
        </w:rPr>
        <w:t xml:space="preserve"> </w:t>
      </w:r>
      <w:r w:rsidR="008D3D02" w:rsidRPr="000420E7">
        <w:rPr>
          <w:rFonts w:ascii="Times New Roman" w:hAnsi="Times New Roman" w:cs="Times New Roman"/>
          <w:sz w:val="24"/>
          <w:szCs w:val="24"/>
          <w:rPrChange w:id="26" w:author="Mickaelle" w:date="2024-06-04T16:59:00Z">
            <w:rPr>
              <w:shd w:val="clear" w:color="auto" w:fill="FFFFFF"/>
            </w:rPr>
          </w:rPrChange>
        </w:rPr>
        <w:t>Segundo dados do I</w:t>
      </w:r>
      <w:r w:rsidR="00460F41" w:rsidRPr="000420E7">
        <w:rPr>
          <w:rFonts w:ascii="Times New Roman" w:hAnsi="Times New Roman" w:cs="Times New Roman"/>
          <w:sz w:val="24"/>
          <w:szCs w:val="24"/>
          <w:rPrChange w:id="27" w:author="Mickaelle" w:date="2024-06-04T16:59:00Z">
            <w:rPr>
              <w:shd w:val="clear" w:color="auto" w:fill="FFFFFF"/>
            </w:rPr>
          </w:rPrChange>
        </w:rPr>
        <w:t>BGE (Instituto Brasileiro de Educação e Estatística)</w:t>
      </w:r>
      <w:r w:rsidR="00720B44" w:rsidRPr="000420E7">
        <w:rPr>
          <w:rFonts w:ascii="Times New Roman" w:hAnsi="Times New Roman" w:cs="Times New Roman"/>
          <w:sz w:val="24"/>
          <w:szCs w:val="24"/>
          <w:rPrChange w:id="28" w:author="Mickaelle" w:date="2024-06-04T16:59:00Z">
            <w:rPr>
              <w:shd w:val="clear" w:color="auto" w:fill="FFFFFF"/>
            </w:rPr>
          </w:rPrChange>
        </w:rPr>
        <w:t>, 40,3%</w:t>
      </w:r>
      <w:r w:rsidR="00922C73" w:rsidRPr="000420E7">
        <w:rPr>
          <w:rFonts w:ascii="Times New Roman" w:hAnsi="Times New Roman" w:cs="Times New Roman"/>
          <w:sz w:val="24"/>
          <w:szCs w:val="24"/>
          <w:rPrChange w:id="29" w:author="Mickaelle" w:date="2024-06-04T16:59:00Z">
            <w:rPr>
              <w:shd w:val="clear" w:color="auto" w:fill="FFFFFF"/>
            </w:rPr>
          </w:rPrChange>
        </w:rPr>
        <w:t xml:space="preserve"> </w:t>
      </w:r>
      <w:r w:rsidR="00720B44" w:rsidRPr="000420E7">
        <w:rPr>
          <w:rFonts w:ascii="Times New Roman" w:hAnsi="Times New Roman" w:cs="Times New Roman"/>
          <w:sz w:val="24"/>
          <w:szCs w:val="24"/>
          <w:rPrChange w:id="30" w:author="Mickaelle" w:date="2024-06-04T16:59:00Z">
            <w:rPr>
              <w:shd w:val="clear" w:color="auto" w:fill="FFFFFF"/>
            </w:rPr>
          </w:rPrChange>
        </w:rPr>
        <w:t xml:space="preserve">da população brasileira, em idade adulta, </w:t>
      </w:r>
      <w:r w:rsidR="00540B5F" w:rsidRPr="000420E7">
        <w:rPr>
          <w:rFonts w:ascii="Times New Roman" w:hAnsi="Times New Roman" w:cs="Times New Roman"/>
          <w:sz w:val="24"/>
          <w:szCs w:val="24"/>
          <w:rPrChange w:id="31" w:author="Mickaelle" w:date="2024-06-04T16:59:00Z">
            <w:rPr>
              <w:shd w:val="clear" w:color="auto" w:fill="FFFFFF"/>
            </w:rPr>
          </w:rPrChange>
        </w:rPr>
        <w:t xml:space="preserve">são </w:t>
      </w:r>
      <w:r w:rsidR="00594488" w:rsidRPr="000420E7">
        <w:rPr>
          <w:rFonts w:ascii="Times New Roman" w:hAnsi="Times New Roman" w:cs="Times New Roman"/>
          <w:sz w:val="24"/>
          <w:szCs w:val="24"/>
          <w:rPrChange w:id="32" w:author="Mickaelle" w:date="2024-06-04T16:59:00Z">
            <w:rPr>
              <w:shd w:val="clear" w:color="auto" w:fill="FFFFFF"/>
            </w:rPr>
          </w:rPrChange>
        </w:rPr>
        <w:t>insufi</w:t>
      </w:r>
      <w:r w:rsidR="00871EBF" w:rsidRPr="000420E7">
        <w:rPr>
          <w:rFonts w:ascii="Times New Roman" w:hAnsi="Times New Roman" w:cs="Times New Roman"/>
          <w:sz w:val="24"/>
          <w:szCs w:val="24"/>
          <w:rPrChange w:id="33" w:author="Mickaelle" w:date="2024-06-04T16:59:00Z">
            <w:rPr>
              <w:shd w:val="clear" w:color="auto" w:fill="FFFFFF"/>
            </w:rPr>
          </w:rPrChange>
        </w:rPr>
        <w:t xml:space="preserve">cientemente ativos fisicamente e </w:t>
      </w:r>
      <w:r w:rsidR="00CC33F1" w:rsidRPr="000420E7">
        <w:rPr>
          <w:rFonts w:ascii="Times New Roman" w:hAnsi="Times New Roman" w:cs="Times New Roman"/>
          <w:sz w:val="24"/>
          <w:szCs w:val="24"/>
          <w:rPrChange w:id="34" w:author="Mickaelle" w:date="2024-06-04T16:59:00Z">
            <w:rPr>
              <w:shd w:val="clear" w:color="auto" w:fill="FFFFFF"/>
            </w:rPr>
          </w:rPrChange>
        </w:rPr>
        <w:t xml:space="preserve">13,2% </w:t>
      </w:r>
      <w:r w:rsidR="00600BDE" w:rsidRPr="000420E7">
        <w:rPr>
          <w:rFonts w:ascii="Times New Roman" w:hAnsi="Times New Roman" w:cs="Times New Roman"/>
          <w:sz w:val="24"/>
          <w:szCs w:val="24"/>
          <w:rPrChange w:id="35" w:author="Mickaelle" w:date="2024-06-04T16:59:00Z">
            <w:rPr>
              <w:shd w:val="clear" w:color="auto" w:fill="FFFFFF"/>
            </w:rPr>
          </w:rPrChange>
        </w:rPr>
        <w:t>das mortes no país, são causadas pelo sedentarismo</w:t>
      </w:r>
      <w:r w:rsidR="009C5A2B" w:rsidRPr="000420E7">
        <w:rPr>
          <w:rFonts w:ascii="Times New Roman" w:hAnsi="Times New Roman" w:cs="Times New Roman"/>
          <w:sz w:val="24"/>
          <w:szCs w:val="24"/>
          <w:rPrChange w:id="36" w:author="Mickaelle" w:date="2024-06-04T16:59:00Z">
            <w:rPr>
              <w:shd w:val="clear" w:color="auto" w:fill="FFFFFF"/>
            </w:rPr>
          </w:rPrChange>
        </w:rPr>
        <w:t xml:space="preserve"> (IBGE, 2020). </w:t>
      </w:r>
    </w:p>
    <w:p w14:paraId="7621ADE1" w14:textId="736980FC" w:rsidR="000420E7" w:rsidRPr="000420E7" w:rsidRDefault="000420E7">
      <w:pPr>
        <w:spacing w:line="360" w:lineRule="auto"/>
        <w:ind w:firstLine="708"/>
        <w:jc w:val="both"/>
        <w:rPr>
          <w:ins w:id="37" w:author="Mickaelle" w:date="2024-06-04T16:58:00Z"/>
          <w:rFonts w:ascii="Times New Roman" w:hAnsi="Times New Roman" w:cs="Times New Roman"/>
          <w:sz w:val="24"/>
          <w:szCs w:val="24"/>
          <w:rPrChange w:id="38" w:author="Mickaelle" w:date="2024-06-04T16:59:00Z">
            <w:rPr>
              <w:ins w:id="39" w:author="Mickaelle" w:date="2024-06-04T16:58:00Z"/>
              <w:rFonts w:ascii="Arial" w:eastAsia="Times New Roman" w:hAnsi="Arial" w:cs="Arial"/>
              <w:vanish/>
              <w:sz w:val="16"/>
              <w:szCs w:val="16"/>
              <w:lang w:eastAsia="pt-BR"/>
            </w:rPr>
          </w:rPrChange>
        </w:rPr>
        <w:pPrChange w:id="40" w:author="Mickaelle" w:date="2024-06-04T17:00:00Z">
          <w:pPr>
            <w:pBdr>
              <w:top w:val="single" w:sz="6" w:space="1" w:color="auto"/>
            </w:pBdr>
            <w:spacing w:after="0" w:line="240" w:lineRule="auto"/>
            <w:jc w:val="center"/>
          </w:pPr>
        </w:pPrChange>
      </w:pPr>
      <w:ins w:id="41" w:author="Mickaelle" w:date="2024-06-04T16:58:00Z">
        <w:r w:rsidRPr="000420E7">
          <w:rPr>
            <w:rFonts w:ascii="Times New Roman" w:hAnsi="Times New Roman" w:cs="Times New Roman"/>
            <w:sz w:val="24"/>
            <w:szCs w:val="24"/>
            <w:rPrChange w:id="42" w:author="Mickaelle" w:date="2024-06-04T16:59:00Z">
              <w:rPr>
                <w:lang w:eastAsia="pt-BR"/>
              </w:rPr>
            </w:rPrChange>
          </w:rPr>
          <w:t xml:space="preserve">O preparador físico desempenha um papel essencial na jornada de saúde e condicionamento dos praticantes de </w:t>
        </w:r>
      </w:ins>
      <w:ins w:id="43" w:author="Mickaelle" w:date="2024-06-04T17:05:00Z">
        <w:r w:rsidR="00F37B76">
          <w:rPr>
            <w:rFonts w:ascii="Times New Roman" w:hAnsi="Times New Roman" w:cs="Times New Roman"/>
            <w:sz w:val="24"/>
            <w:szCs w:val="24"/>
          </w:rPr>
          <w:t xml:space="preserve">exercícios </w:t>
        </w:r>
      </w:ins>
      <w:ins w:id="44" w:author="Mickaelle" w:date="2024-06-04T16:58:00Z">
        <w:r w:rsidRPr="000420E7">
          <w:rPr>
            <w:rFonts w:ascii="Times New Roman" w:hAnsi="Times New Roman" w:cs="Times New Roman"/>
            <w:sz w:val="24"/>
            <w:szCs w:val="24"/>
            <w:rPrChange w:id="45" w:author="Mickaelle" w:date="2024-06-04T16:59:00Z">
              <w:rPr>
                <w:lang w:eastAsia="pt-BR"/>
              </w:rPr>
            </w:rPrChange>
          </w:rPr>
          <w:t>físic</w:t>
        </w:r>
      </w:ins>
      <w:ins w:id="46" w:author="Mickaelle" w:date="2024-06-04T17:05:00Z">
        <w:r w:rsidR="00F37B76">
          <w:rPr>
            <w:rFonts w:ascii="Times New Roman" w:hAnsi="Times New Roman" w:cs="Times New Roman"/>
            <w:sz w:val="24"/>
            <w:szCs w:val="24"/>
          </w:rPr>
          <w:t>o</w:t>
        </w:r>
      </w:ins>
      <w:ins w:id="47" w:author="Mickaelle" w:date="2024-06-04T16:58:00Z">
        <w:r w:rsidRPr="000420E7">
          <w:rPr>
            <w:rFonts w:ascii="Times New Roman" w:hAnsi="Times New Roman" w:cs="Times New Roman"/>
            <w:sz w:val="24"/>
            <w:szCs w:val="24"/>
            <w:rPrChange w:id="48" w:author="Mickaelle" w:date="2024-06-04T16:59:00Z">
              <w:rPr>
                <w:lang w:eastAsia="pt-BR"/>
              </w:rPr>
            </w:rPrChange>
          </w:rPr>
          <w:t>s. Contudo, a conexão entre eles pode enfrentar desafios. Entre as avaliações presenciais e as sessões de treinamento, existe uma lacuna que pode dificultar a compreensão das necessidades individuais dos clientes. É nesse contexto que as ferramentas digitais desempenham um papel crucial, eliminando as barreiras na comunicação. Por meio de aplicativos</w:t>
        </w:r>
      </w:ins>
      <w:ins w:id="49" w:author="Mickaelle" w:date="2024-06-04T17:05:00Z">
        <w:r w:rsidR="00F37B76">
          <w:rPr>
            <w:rFonts w:ascii="Times New Roman" w:hAnsi="Times New Roman" w:cs="Times New Roman"/>
            <w:sz w:val="24"/>
            <w:szCs w:val="24"/>
          </w:rPr>
          <w:t xml:space="preserve"> web</w:t>
        </w:r>
      </w:ins>
      <w:ins w:id="50" w:author="Mickaelle" w:date="2024-06-04T16:58:00Z">
        <w:r w:rsidRPr="000420E7">
          <w:rPr>
            <w:rFonts w:ascii="Times New Roman" w:hAnsi="Times New Roman" w:cs="Times New Roman"/>
            <w:sz w:val="24"/>
            <w:szCs w:val="24"/>
            <w:rPrChange w:id="51" w:author="Mickaelle" w:date="2024-06-04T16:59:00Z">
              <w:rPr>
                <w:lang w:eastAsia="pt-BR"/>
              </w:rPr>
            </w:rPrChange>
          </w:rPr>
          <w:t xml:space="preserve">, </w:t>
        </w:r>
        <w:r w:rsidRPr="00AD49AB">
          <w:rPr>
            <w:rFonts w:ascii="Times New Roman" w:hAnsi="Times New Roman" w:cs="Times New Roman"/>
            <w:sz w:val="24"/>
            <w:szCs w:val="24"/>
            <w:highlight w:val="yellow"/>
            <w:rPrChange w:id="52" w:author="Mickaelle" w:date="2024-06-25T15:20:00Z">
              <w:rPr>
                <w:lang w:eastAsia="pt-BR"/>
              </w:rPr>
            </w:rPrChange>
          </w:rPr>
          <w:t>vídeos online e plataformas de mensagens</w:t>
        </w:r>
        <w:r w:rsidRPr="000420E7">
          <w:rPr>
            <w:rFonts w:ascii="Times New Roman" w:hAnsi="Times New Roman" w:cs="Times New Roman"/>
            <w:sz w:val="24"/>
            <w:szCs w:val="24"/>
            <w:rPrChange w:id="53" w:author="Mickaelle" w:date="2024-06-04T16:59:00Z">
              <w:rPr>
                <w:lang w:eastAsia="pt-BR"/>
              </w:rPr>
            </w:rPrChange>
          </w:rPr>
          <w:t xml:space="preserve">, os preparadores físicos podem manter um contato mais próximo com seus clientes, fornecendo orientações personalizadas, acompanhamento remoto e até mesmo </w:t>
        </w:r>
        <w:r w:rsidRPr="000C26ED">
          <w:rPr>
            <w:rFonts w:ascii="Times New Roman" w:hAnsi="Times New Roman" w:cs="Times New Roman"/>
            <w:sz w:val="24"/>
            <w:szCs w:val="24"/>
            <w:highlight w:val="yellow"/>
            <w:rPrChange w:id="54" w:author="Mickaelle" w:date="2024-06-25T15:19:00Z">
              <w:rPr>
                <w:lang w:eastAsia="pt-BR"/>
              </w:rPr>
            </w:rPrChange>
          </w:rPr>
          <w:t>motivação em tempo real</w:t>
        </w:r>
        <w:r w:rsidRPr="000420E7">
          <w:rPr>
            <w:rFonts w:ascii="Times New Roman" w:hAnsi="Times New Roman" w:cs="Times New Roman"/>
            <w:sz w:val="24"/>
            <w:szCs w:val="24"/>
            <w:rPrChange w:id="55" w:author="Mickaelle" w:date="2024-06-04T16:59:00Z">
              <w:rPr>
                <w:lang w:eastAsia="pt-BR"/>
              </w:rPr>
            </w:rPrChange>
          </w:rPr>
          <w:t xml:space="preserve">. </w:t>
        </w:r>
      </w:ins>
    </w:p>
    <w:p w14:paraId="3F990089" w14:textId="0F4FB963" w:rsidR="00934928" w:rsidRPr="000420E7" w:rsidRDefault="009349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rPrChange w:id="56" w:author="Mickaelle" w:date="2024-06-04T16:59:00Z">
            <w:rPr>
              <w:shd w:val="clear" w:color="auto" w:fill="FFFFFF"/>
            </w:rPr>
          </w:rPrChange>
        </w:rPr>
        <w:pPrChange w:id="57" w:author="Mickaelle" w:date="2024-06-04T17:00:00Z">
          <w:pPr>
            <w:spacing w:after="0" w:line="360" w:lineRule="auto"/>
            <w:ind w:firstLine="708"/>
            <w:jc w:val="both"/>
          </w:pPr>
        </w:pPrChange>
      </w:pPr>
      <w:r w:rsidRPr="000420E7">
        <w:rPr>
          <w:rFonts w:ascii="Times New Roman" w:hAnsi="Times New Roman" w:cs="Times New Roman"/>
          <w:sz w:val="24"/>
          <w:szCs w:val="24"/>
          <w:rPrChange w:id="58" w:author="Mickaelle" w:date="2024-06-04T16:59:00Z">
            <w:rPr>
              <w:shd w:val="clear" w:color="auto" w:fill="FFFFFF"/>
            </w:rPr>
          </w:rPrChange>
        </w:rPr>
        <w:t>O sistema</w:t>
      </w:r>
      <w:r w:rsidR="004D3F71" w:rsidRPr="000420E7">
        <w:rPr>
          <w:rFonts w:ascii="Times New Roman" w:hAnsi="Times New Roman" w:cs="Times New Roman"/>
          <w:sz w:val="24"/>
          <w:szCs w:val="24"/>
          <w:rPrChange w:id="59" w:author="Mickaelle" w:date="2024-06-04T16:59:00Z">
            <w:rPr>
              <w:shd w:val="clear" w:color="auto" w:fill="FFFFFF"/>
            </w:rPr>
          </w:rPrChange>
        </w:rPr>
        <w:t xml:space="preserve"> web</w:t>
      </w:r>
      <w:r w:rsidRPr="000420E7">
        <w:rPr>
          <w:rFonts w:ascii="Times New Roman" w:hAnsi="Times New Roman" w:cs="Times New Roman"/>
          <w:sz w:val="24"/>
          <w:szCs w:val="24"/>
          <w:rPrChange w:id="60" w:author="Mickaelle" w:date="2024-06-04T16:59:00Z">
            <w:rPr>
              <w:shd w:val="clear" w:color="auto" w:fill="FFFFFF"/>
            </w:rPr>
          </w:rPrChange>
        </w:rPr>
        <w:t xml:space="preserve"> que virá a ser desenvolvido visa intermediar a ligação entre profissionais da área a usuários que buscam desenvolver ou manter o hábito de treinamentos, contribuindo para a implementação de uma rotina mais saudável</w:t>
      </w:r>
      <w:r w:rsidR="009D11DA" w:rsidRPr="000420E7">
        <w:rPr>
          <w:rFonts w:ascii="Times New Roman" w:hAnsi="Times New Roman" w:cs="Times New Roman"/>
          <w:sz w:val="24"/>
          <w:szCs w:val="24"/>
          <w:rPrChange w:id="61" w:author="Mickaelle" w:date="2024-06-04T16:59:00Z">
            <w:rPr>
              <w:shd w:val="clear" w:color="auto" w:fill="FFFFFF"/>
            </w:rPr>
          </w:rPrChange>
        </w:rPr>
        <w:t xml:space="preserve">, </w:t>
      </w:r>
      <w:r w:rsidR="006F488F" w:rsidRPr="000420E7">
        <w:rPr>
          <w:rFonts w:ascii="Times New Roman" w:hAnsi="Times New Roman" w:cs="Times New Roman"/>
          <w:sz w:val="24"/>
          <w:szCs w:val="24"/>
          <w:rPrChange w:id="62" w:author="Mickaelle" w:date="2024-06-04T16:59:00Z">
            <w:rPr/>
          </w:rPrChange>
        </w:rPr>
        <w:t>levando a uma diminuição da inatividade física</w:t>
      </w:r>
      <w:r w:rsidR="0078477D" w:rsidRPr="000420E7">
        <w:rPr>
          <w:rFonts w:ascii="Times New Roman" w:hAnsi="Times New Roman" w:cs="Times New Roman"/>
          <w:sz w:val="24"/>
          <w:szCs w:val="24"/>
          <w:rPrChange w:id="63" w:author="Mickaelle" w:date="2024-06-04T16:59:00Z">
            <w:rPr/>
          </w:rPrChange>
        </w:rPr>
        <w:t>,</w:t>
      </w:r>
      <w:r w:rsidR="0078477D" w:rsidRPr="000420E7">
        <w:rPr>
          <w:rFonts w:ascii="Times New Roman" w:hAnsi="Times New Roman" w:cs="Times New Roman"/>
          <w:sz w:val="24"/>
          <w:szCs w:val="24"/>
          <w:rPrChange w:id="64" w:author="Mickaelle" w:date="2024-06-04T16:59:00Z">
            <w:rPr>
              <w:shd w:val="clear" w:color="auto" w:fill="FFFFFF"/>
            </w:rPr>
          </w:rPrChange>
        </w:rPr>
        <w:t xml:space="preserve"> </w:t>
      </w:r>
      <w:r w:rsidRPr="000420E7">
        <w:rPr>
          <w:rFonts w:ascii="Times New Roman" w:hAnsi="Times New Roman" w:cs="Times New Roman"/>
          <w:sz w:val="24"/>
          <w:szCs w:val="24"/>
          <w:rPrChange w:id="65" w:author="Mickaelle" w:date="2024-06-04T16:59:00Z">
            <w:rPr>
              <w:shd w:val="clear" w:color="auto" w:fill="FFFFFF"/>
            </w:rPr>
          </w:rPrChange>
        </w:rPr>
        <w:t xml:space="preserve">e facilitando o contato entre </w:t>
      </w:r>
      <w:proofErr w:type="spellStart"/>
      <w:r w:rsidR="007F19F4" w:rsidRPr="000420E7">
        <w:rPr>
          <w:rFonts w:ascii="Times New Roman" w:hAnsi="Times New Roman" w:cs="Times New Roman"/>
          <w:sz w:val="24"/>
          <w:szCs w:val="24"/>
          <w:rPrChange w:id="66" w:author="Mickaelle" w:date="2024-06-04T16:59:00Z">
            <w:rPr>
              <w:shd w:val="clear" w:color="auto" w:fill="FFFFFF"/>
            </w:rPr>
          </w:rPrChange>
        </w:rPr>
        <w:t>personal</w:t>
      </w:r>
      <w:proofErr w:type="spellEnd"/>
      <w:r w:rsidR="007F19F4" w:rsidRPr="000420E7">
        <w:rPr>
          <w:rFonts w:ascii="Times New Roman" w:hAnsi="Times New Roman" w:cs="Times New Roman"/>
          <w:sz w:val="24"/>
          <w:szCs w:val="24"/>
          <w:rPrChange w:id="67" w:author="Mickaelle" w:date="2024-06-04T16:59:00Z">
            <w:rPr>
              <w:shd w:val="clear" w:color="auto" w:fill="FFFFFF"/>
            </w:rPr>
          </w:rPrChange>
        </w:rPr>
        <w:t xml:space="preserve"> </w:t>
      </w:r>
      <w:r w:rsidR="00886EE1" w:rsidRPr="000420E7">
        <w:rPr>
          <w:rFonts w:ascii="Times New Roman" w:hAnsi="Times New Roman" w:cs="Times New Roman"/>
          <w:sz w:val="24"/>
          <w:szCs w:val="24"/>
          <w:rPrChange w:id="68" w:author="Mickaelle" w:date="2024-06-04T16:59:00Z">
            <w:rPr>
              <w:shd w:val="clear" w:color="auto" w:fill="FFFFFF"/>
            </w:rPr>
          </w:rPrChange>
        </w:rPr>
        <w:t>-</w:t>
      </w:r>
      <w:r w:rsidR="007F19F4" w:rsidRPr="000420E7">
        <w:rPr>
          <w:rFonts w:ascii="Times New Roman" w:hAnsi="Times New Roman" w:cs="Times New Roman"/>
          <w:sz w:val="24"/>
          <w:szCs w:val="24"/>
          <w:rPrChange w:id="69" w:author="Mickaelle" w:date="2024-06-04T16:59:00Z">
            <w:rPr>
              <w:shd w:val="clear" w:color="auto" w:fill="FFFFFF"/>
            </w:rPr>
          </w:rPrChange>
        </w:rPr>
        <w:t xml:space="preserve">que irá </w:t>
      </w:r>
      <w:r w:rsidR="00886EE1" w:rsidRPr="000420E7">
        <w:rPr>
          <w:rFonts w:ascii="Times New Roman" w:hAnsi="Times New Roman" w:cs="Times New Roman"/>
          <w:sz w:val="24"/>
          <w:szCs w:val="24"/>
          <w:rPrChange w:id="70" w:author="Mickaelle" w:date="2024-06-04T16:59:00Z">
            <w:rPr>
              <w:shd w:val="clear" w:color="auto" w:fill="FFFFFF"/>
            </w:rPr>
          </w:rPrChange>
        </w:rPr>
        <w:t xml:space="preserve">prescrever o treino - </w:t>
      </w:r>
      <w:r w:rsidRPr="000420E7">
        <w:rPr>
          <w:rFonts w:ascii="Times New Roman" w:hAnsi="Times New Roman" w:cs="Times New Roman"/>
          <w:sz w:val="24"/>
          <w:szCs w:val="24"/>
          <w:rPrChange w:id="71" w:author="Mickaelle" w:date="2024-06-04T16:59:00Z">
            <w:rPr>
              <w:shd w:val="clear" w:color="auto" w:fill="FFFFFF"/>
            </w:rPr>
          </w:rPrChange>
        </w:rPr>
        <w:t xml:space="preserve">e </w:t>
      </w:r>
      <w:r w:rsidR="00886EE1" w:rsidRPr="000420E7">
        <w:rPr>
          <w:rFonts w:ascii="Times New Roman" w:hAnsi="Times New Roman" w:cs="Times New Roman"/>
          <w:sz w:val="24"/>
          <w:szCs w:val="24"/>
          <w:rPrChange w:id="72" w:author="Mickaelle" w:date="2024-06-04T16:59:00Z">
            <w:rPr>
              <w:shd w:val="clear" w:color="auto" w:fill="FFFFFF"/>
            </w:rPr>
          </w:rPrChange>
        </w:rPr>
        <w:t xml:space="preserve">o </w:t>
      </w:r>
      <w:r w:rsidRPr="000420E7">
        <w:rPr>
          <w:rFonts w:ascii="Times New Roman" w:hAnsi="Times New Roman" w:cs="Times New Roman"/>
          <w:sz w:val="24"/>
          <w:szCs w:val="24"/>
          <w:rPrChange w:id="73" w:author="Mickaelle" w:date="2024-06-04T16:59:00Z">
            <w:rPr>
              <w:shd w:val="clear" w:color="auto" w:fill="FFFFFF"/>
            </w:rPr>
          </w:rPrChange>
        </w:rPr>
        <w:t xml:space="preserve">consumidor. </w:t>
      </w:r>
    </w:p>
    <w:p w14:paraId="307C0FA6" w14:textId="77777777" w:rsidR="00E51E7E" w:rsidRPr="00934928" w:rsidRDefault="00E51E7E" w:rsidP="00BB649D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F8F443F" w14:textId="2F075B58" w:rsidR="009F49D4" w:rsidRDefault="00934928" w:rsidP="00BB649D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216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PALAVRAS CHAVES:</w:t>
      </w:r>
      <w:r w:rsidRPr="009349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Sistema, Saúde física, Treinamento, Rotina saudável,</w:t>
      </w:r>
      <w:r w:rsidR="00BB64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9349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Exercício</w:t>
      </w:r>
      <w:r w:rsidR="00BB64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C0B0AF2" w14:textId="77777777" w:rsidR="00D47BF8" w:rsidRDefault="00D47BF8" w:rsidP="00BB649D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64B0D13" w14:textId="77777777" w:rsidR="00D47BF8" w:rsidRDefault="00D47BF8" w:rsidP="00BB649D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4CAD69A" w14:textId="5EA63965" w:rsidR="00F91C28" w:rsidRDefault="009F4ECE" w:rsidP="00BB649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1.2 </w:t>
      </w:r>
      <w:r w:rsidR="00D47BF8" w:rsidRPr="00D47BF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ABSTRACT </w:t>
      </w:r>
    </w:p>
    <w:p w14:paraId="22AB1948" w14:textId="77777777" w:rsidR="00E672FC" w:rsidRPr="00E672FC" w:rsidRDefault="00E672FC">
      <w:pPr>
        <w:spacing w:after="0" w:line="360" w:lineRule="auto"/>
        <w:ind w:firstLine="708"/>
        <w:jc w:val="both"/>
        <w:rPr>
          <w:ins w:id="74" w:author="Mickaelle" w:date="2024-06-04T17:25:00Z"/>
          <w:rFonts w:ascii="Times New Roman" w:hAnsi="Times New Roman" w:cs="Times New Roman"/>
          <w:sz w:val="24"/>
          <w:szCs w:val="24"/>
        </w:rPr>
        <w:pPrChange w:id="75" w:author="Mickaelle" w:date="2024-06-04T17:25:00Z">
          <w:pPr>
            <w:spacing w:after="0" w:line="360" w:lineRule="auto"/>
            <w:jc w:val="both"/>
          </w:pPr>
        </w:pPrChange>
      </w:pPr>
      <w:proofErr w:type="spellStart"/>
      <w:ins w:id="76" w:author="Mickaelle" w:date="2024-06-04T17:25:00Z">
        <w:r w:rsidRPr="00E672FC">
          <w:rPr>
            <w:rFonts w:ascii="Times New Roman" w:hAnsi="Times New Roman" w:cs="Times New Roman"/>
            <w:sz w:val="24"/>
            <w:szCs w:val="24"/>
          </w:rPr>
          <w:t>Practicing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physical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exercise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is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essential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for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preserving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physical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mental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health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of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us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human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beings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. 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According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to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from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IBGE (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Brazilian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Institute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of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Education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Statistics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), 40.3%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of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Brazilian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adult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population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are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insufficiently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physically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active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13.2%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of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deaths in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country are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caused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by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a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sedentary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lifestyle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(IBGE, 2020). </w:t>
        </w:r>
      </w:ins>
    </w:p>
    <w:p w14:paraId="18F5AE49" w14:textId="77777777" w:rsidR="00E672FC" w:rsidRPr="00E672FC" w:rsidRDefault="00E672FC" w:rsidP="00E672FC">
      <w:pPr>
        <w:spacing w:after="0" w:line="360" w:lineRule="auto"/>
        <w:jc w:val="both"/>
        <w:rPr>
          <w:ins w:id="77" w:author="Mickaelle" w:date="2024-06-04T17:25:00Z"/>
          <w:rFonts w:ascii="Times New Roman" w:hAnsi="Times New Roman" w:cs="Times New Roman"/>
          <w:sz w:val="24"/>
          <w:szCs w:val="24"/>
        </w:rPr>
      </w:pPr>
      <w:ins w:id="78" w:author="Mickaelle" w:date="2024-06-04T17:25:00Z">
        <w:r w:rsidRPr="00E672FC">
          <w:rPr>
            <w:rFonts w:ascii="Times New Roman" w:hAnsi="Times New Roman" w:cs="Times New Roman"/>
            <w:sz w:val="24"/>
            <w:szCs w:val="24"/>
          </w:rPr>
          <w:lastRenderedPageBreak/>
          <w:t xml:space="preserve"> The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physical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trainer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plays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essential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role in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health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conditioning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journey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of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physical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exercisers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. 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However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connection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between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them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can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face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challenges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. 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Between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in-person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assessments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training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sessions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there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is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a gap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that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can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make it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difficult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to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understand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clients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' individual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needs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.  It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is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in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this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context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that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digital tools play a crucial role,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eliminating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barriers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in communication. 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Through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web apps, online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videos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messaging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platforms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, fitness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coaches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can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maintain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closer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contact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with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their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clients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providing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personalized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guidance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remote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coaching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even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real-time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motivation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14:paraId="4D3269F0" w14:textId="242BD2CE" w:rsidR="00E51E7E" w:rsidDel="00E672FC" w:rsidRDefault="00E672FC" w:rsidP="00E672FC">
      <w:pPr>
        <w:spacing w:line="360" w:lineRule="auto"/>
        <w:ind w:firstLine="709"/>
        <w:jc w:val="both"/>
        <w:rPr>
          <w:del w:id="79" w:author="Mickaelle" w:date="2024-06-04T17:25:00Z"/>
          <w:rFonts w:ascii="Times New Roman" w:hAnsi="Times New Roman" w:cs="Times New Roman"/>
          <w:sz w:val="24"/>
          <w:szCs w:val="24"/>
        </w:rPr>
      </w:pPr>
      <w:ins w:id="80" w:author="Mickaelle" w:date="2024-06-04T17:25:00Z">
        <w:r w:rsidRPr="00E672FC">
          <w:rPr>
            <w:rFonts w:ascii="Times New Roman" w:hAnsi="Times New Roman" w:cs="Times New Roman"/>
            <w:sz w:val="24"/>
            <w:szCs w:val="24"/>
          </w:rPr>
          <w:t xml:space="preserve"> The web system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that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will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be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developed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aims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to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mediate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connection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between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professionals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in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field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users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who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seek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to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develop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or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maintain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a training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habit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contributing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to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implementation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of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a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healthier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routine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leading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to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a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reduction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in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physical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inactivity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facilitating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contact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between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personal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who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will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prescribe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training -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672FC">
          <w:rPr>
            <w:rFonts w:ascii="Times New Roman" w:hAnsi="Times New Roman" w:cs="Times New Roman"/>
            <w:sz w:val="24"/>
            <w:szCs w:val="24"/>
          </w:rPr>
          <w:t>consumer</w:t>
        </w:r>
        <w:proofErr w:type="spellEnd"/>
        <w:r w:rsidRPr="00E672FC">
          <w:rPr>
            <w:rFonts w:ascii="Times New Roman" w:hAnsi="Times New Roman" w:cs="Times New Roman"/>
            <w:sz w:val="24"/>
            <w:szCs w:val="24"/>
          </w:rPr>
          <w:t>.</w:t>
        </w:r>
      </w:ins>
      <w:del w:id="81" w:author="Mickaelle" w:date="2024-06-04T17:25:00Z">
        <w:r w:rsidR="00F91C28" w:rsidRPr="00F91C28" w:rsidDel="00E672FC">
          <w:rPr>
            <w:rFonts w:ascii="Times New Roman" w:hAnsi="Times New Roman" w:cs="Times New Roman"/>
            <w:sz w:val="24"/>
            <w:szCs w:val="24"/>
          </w:rPr>
          <w:delText>Practicing physical exercise is essential for preserving the physical and mental health of us human beings. According to data from IBGE (Brazilian Institute of Education and Statistics), 40.3% of the Brazilian adult population are insufficiently physically active and 13.2% of deaths in the country are caused by a sedentary lifestyle (IBGE, 2020). The web system that will be developed aims to mediate the connection between professionals in the field and users who seek to develop or maintain a training habit, contributing to the implementation of a healthier routine, leading to a reduction in physical inactivity, and facilitating contact between personal - who will prescribe the training - and the consumer.</w:delText>
        </w:r>
      </w:del>
    </w:p>
    <w:p w14:paraId="6E98DF70" w14:textId="77777777" w:rsidR="00F91C28" w:rsidRPr="00F91C28" w:rsidRDefault="00F91C28" w:rsidP="00F91C2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41D5AC" w14:textId="4DF45F0B" w:rsidR="00E51E7E" w:rsidRPr="00E51E7E" w:rsidRDefault="00E51E7E" w:rsidP="00E51E7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1E7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KEYWORDS:</w:t>
      </w:r>
      <w:r w:rsidRPr="00E51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System, </w:t>
      </w:r>
      <w:proofErr w:type="spellStart"/>
      <w:r w:rsidRPr="00E51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Physical</w:t>
      </w:r>
      <w:proofErr w:type="spellEnd"/>
      <w:r w:rsidRPr="00E51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51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health</w:t>
      </w:r>
      <w:proofErr w:type="spellEnd"/>
      <w:r w:rsidRPr="00E51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Training, </w:t>
      </w:r>
      <w:proofErr w:type="spellStart"/>
      <w:r w:rsidRPr="00E51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Healthy</w:t>
      </w:r>
      <w:proofErr w:type="spellEnd"/>
      <w:r w:rsidRPr="00E51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51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routine</w:t>
      </w:r>
      <w:proofErr w:type="spellEnd"/>
      <w:r w:rsidRPr="00E51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E51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Exercise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68B7452" w14:textId="77777777" w:rsidR="00E51E7E" w:rsidRDefault="00E51E7E" w:rsidP="00E51E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</w:p>
    <w:p w14:paraId="6F78C13D" w14:textId="77777777" w:rsidR="00E51E7E" w:rsidRDefault="00E51E7E" w:rsidP="00E51E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</w:p>
    <w:p w14:paraId="668E0152" w14:textId="77777777" w:rsidR="00E51E7E" w:rsidRPr="00E51E7E" w:rsidRDefault="00E51E7E" w:rsidP="00E51E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pt-BR"/>
        </w:rPr>
      </w:pPr>
    </w:p>
    <w:p w14:paraId="23CA6C19" w14:textId="77777777" w:rsidR="00D47BF8" w:rsidRPr="00D47BF8" w:rsidRDefault="00D47BF8" w:rsidP="00BB649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1B63659B" w14:textId="77777777" w:rsidR="00A93DC4" w:rsidRDefault="00A93DC4" w:rsidP="00A93D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25127" w14:textId="77777777" w:rsidR="005320DD" w:rsidRDefault="005320DD" w:rsidP="00A93DC4">
      <w:pPr>
        <w:spacing w:after="0"/>
        <w:rPr>
          <w:rFonts w:cstheme="minorHAnsi"/>
        </w:rPr>
      </w:pPr>
    </w:p>
    <w:p w14:paraId="42050D9B" w14:textId="77777777" w:rsidR="00A53A47" w:rsidRDefault="00A53A47" w:rsidP="00A93DC4">
      <w:pPr>
        <w:spacing w:after="0"/>
        <w:rPr>
          <w:ins w:id="82" w:author="Mickaelle" w:date="2024-06-04T17:09:00Z"/>
          <w:rFonts w:cstheme="minorHAnsi"/>
        </w:rPr>
      </w:pPr>
    </w:p>
    <w:p w14:paraId="0410B94D" w14:textId="77777777" w:rsidR="00942990" w:rsidRDefault="00942990" w:rsidP="00A93DC4">
      <w:pPr>
        <w:spacing w:after="0"/>
        <w:rPr>
          <w:ins w:id="83" w:author="Mickaelle" w:date="2024-06-04T17:09:00Z"/>
          <w:rFonts w:cstheme="minorHAnsi"/>
        </w:rPr>
      </w:pPr>
    </w:p>
    <w:p w14:paraId="1AC4ED91" w14:textId="77777777" w:rsidR="00942990" w:rsidRDefault="00942990" w:rsidP="00A93DC4">
      <w:pPr>
        <w:spacing w:after="0"/>
        <w:rPr>
          <w:ins w:id="84" w:author="Mickaelle" w:date="2024-06-04T17:09:00Z"/>
          <w:rFonts w:cstheme="minorHAnsi"/>
        </w:rPr>
      </w:pPr>
    </w:p>
    <w:p w14:paraId="4F8DBD2C" w14:textId="77777777" w:rsidR="00942990" w:rsidRDefault="00942990" w:rsidP="00A93DC4">
      <w:pPr>
        <w:spacing w:after="0"/>
        <w:rPr>
          <w:ins w:id="85" w:author="Mickaelle" w:date="2024-06-04T17:09:00Z"/>
          <w:rFonts w:cstheme="minorHAnsi"/>
        </w:rPr>
      </w:pPr>
    </w:p>
    <w:p w14:paraId="73BAAC77" w14:textId="77777777" w:rsidR="00942990" w:rsidRDefault="00942990" w:rsidP="00A93DC4">
      <w:pPr>
        <w:spacing w:after="0"/>
        <w:rPr>
          <w:ins w:id="86" w:author="Mickaelle" w:date="2024-06-04T17:09:00Z"/>
          <w:rFonts w:cstheme="minorHAnsi"/>
        </w:rPr>
      </w:pPr>
    </w:p>
    <w:p w14:paraId="0A878C24" w14:textId="77777777" w:rsidR="00942990" w:rsidRDefault="00942990" w:rsidP="00A93DC4">
      <w:pPr>
        <w:spacing w:after="0"/>
        <w:rPr>
          <w:ins w:id="87" w:author="Mickaelle" w:date="2024-06-04T17:09:00Z"/>
          <w:rFonts w:cstheme="minorHAnsi"/>
        </w:rPr>
      </w:pPr>
    </w:p>
    <w:p w14:paraId="6DD3BD50" w14:textId="77777777" w:rsidR="00942990" w:rsidRDefault="00942990" w:rsidP="00A93DC4">
      <w:pPr>
        <w:spacing w:after="0"/>
        <w:rPr>
          <w:ins w:id="88" w:author="Mickaelle" w:date="2024-06-04T17:09:00Z"/>
          <w:rFonts w:cstheme="minorHAnsi"/>
        </w:rPr>
      </w:pPr>
    </w:p>
    <w:p w14:paraId="365F5475" w14:textId="77777777" w:rsidR="00942990" w:rsidRDefault="00942990" w:rsidP="00A93DC4">
      <w:pPr>
        <w:spacing w:after="0"/>
        <w:rPr>
          <w:ins w:id="89" w:author="Mickaelle" w:date="2024-06-04T17:09:00Z"/>
          <w:rFonts w:cstheme="minorHAnsi"/>
        </w:rPr>
      </w:pPr>
    </w:p>
    <w:p w14:paraId="3553123A" w14:textId="77777777" w:rsidR="00942990" w:rsidRDefault="00942990" w:rsidP="00A93DC4">
      <w:pPr>
        <w:spacing w:after="0"/>
        <w:rPr>
          <w:ins w:id="90" w:author="Mickaelle" w:date="2024-06-04T17:09:00Z"/>
          <w:rFonts w:cstheme="minorHAnsi"/>
        </w:rPr>
      </w:pPr>
    </w:p>
    <w:p w14:paraId="45CB4E44" w14:textId="77777777" w:rsidR="00942990" w:rsidRDefault="00942990" w:rsidP="00A93DC4">
      <w:pPr>
        <w:spacing w:after="0"/>
        <w:rPr>
          <w:ins w:id="91" w:author="Mickaelle" w:date="2024-06-04T17:09:00Z"/>
          <w:rFonts w:cstheme="minorHAnsi"/>
        </w:rPr>
      </w:pPr>
    </w:p>
    <w:p w14:paraId="768896C6" w14:textId="77777777" w:rsidR="00942990" w:rsidRDefault="00942990" w:rsidP="00A93DC4">
      <w:pPr>
        <w:spacing w:after="0"/>
        <w:rPr>
          <w:ins w:id="92" w:author="Mickaelle" w:date="2024-06-04T17:09:00Z"/>
          <w:rFonts w:cstheme="minorHAnsi"/>
        </w:rPr>
      </w:pPr>
    </w:p>
    <w:p w14:paraId="2243FE72" w14:textId="77777777" w:rsidR="00942990" w:rsidRDefault="00942990" w:rsidP="00A93DC4">
      <w:pPr>
        <w:spacing w:after="0"/>
        <w:rPr>
          <w:ins w:id="93" w:author="Mickaelle" w:date="2024-06-04T17:09:00Z"/>
          <w:rFonts w:cstheme="minorHAnsi"/>
        </w:rPr>
      </w:pPr>
    </w:p>
    <w:p w14:paraId="00AF636E" w14:textId="77777777" w:rsidR="00942990" w:rsidRDefault="00942990" w:rsidP="00A93DC4">
      <w:pPr>
        <w:spacing w:after="0"/>
        <w:rPr>
          <w:ins w:id="94" w:author="Mickaelle" w:date="2024-06-04T17:09:00Z"/>
          <w:rFonts w:cstheme="minorHAnsi"/>
        </w:rPr>
      </w:pPr>
    </w:p>
    <w:p w14:paraId="2BD6AFDD" w14:textId="77777777" w:rsidR="00942990" w:rsidRDefault="00942990" w:rsidP="00A93DC4">
      <w:pPr>
        <w:spacing w:after="0"/>
        <w:rPr>
          <w:ins w:id="95" w:author="Mickaelle" w:date="2024-06-04T17:09:00Z"/>
          <w:rFonts w:cstheme="minorHAnsi"/>
        </w:rPr>
      </w:pPr>
    </w:p>
    <w:p w14:paraId="46911C3E" w14:textId="77777777" w:rsidR="00942990" w:rsidRDefault="00942990" w:rsidP="00A93DC4">
      <w:pPr>
        <w:spacing w:after="0"/>
        <w:rPr>
          <w:ins w:id="96" w:author="Mickaelle" w:date="2024-06-04T17:09:00Z"/>
          <w:rFonts w:cstheme="minorHAnsi"/>
        </w:rPr>
      </w:pPr>
    </w:p>
    <w:p w14:paraId="26589125" w14:textId="77777777" w:rsidR="00942990" w:rsidRDefault="00942990" w:rsidP="00A93DC4">
      <w:pPr>
        <w:spacing w:after="0"/>
        <w:rPr>
          <w:ins w:id="97" w:author="Mickaelle" w:date="2024-06-04T17:09:00Z"/>
          <w:rFonts w:cstheme="minorHAnsi"/>
        </w:rPr>
      </w:pPr>
    </w:p>
    <w:p w14:paraId="555EB3BD" w14:textId="77777777" w:rsidR="00942990" w:rsidRDefault="00942990" w:rsidP="00A93DC4">
      <w:pPr>
        <w:spacing w:after="0"/>
        <w:rPr>
          <w:ins w:id="98" w:author="Mickaelle" w:date="2024-06-04T17:09:00Z"/>
          <w:rFonts w:cstheme="minorHAnsi"/>
        </w:rPr>
      </w:pPr>
    </w:p>
    <w:p w14:paraId="14D39F07" w14:textId="77777777" w:rsidR="00942990" w:rsidRDefault="00942990" w:rsidP="00A93DC4">
      <w:pPr>
        <w:spacing w:after="0"/>
        <w:rPr>
          <w:ins w:id="99" w:author="Mickaelle" w:date="2024-06-04T17:09:00Z"/>
          <w:rFonts w:cstheme="minorHAnsi"/>
        </w:rPr>
      </w:pPr>
    </w:p>
    <w:p w14:paraId="325BF9E0" w14:textId="77777777" w:rsidR="00942990" w:rsidRDefault="00942990" w:rsidP="00A93DC4">
      <w:pPr>
        <w:spacing w:after="0"/>
        <w:rPr>
          <w:ins w:id="100" w:author="Mickaelle" w:date="2024-06-04T17:09:00Z"/>
          <w:rFonts w:cstheme="minorHAnsi"/>
        </w:rPr>
      </w:pPr>
    </w:p>
    <w:p w14:paraId="1602199D" w14:textId="77777777" w:rsidR="00942990" w:rsidRDefault="00942990" w:rsidP="00A93DC4">
      <w:pPr>
        <w:spacing w:after="0"/>
        <w:rPr>
          <w:ins w:id="101" w:author="Mickaelle" w:date="2024-06-04T17:09:00Z"/>
          <w:rFonts w:cstheme="minorHAnsi"/>
        </w:rPr>
      </w:pPr>
    </w:p>
    <w:p w14:paraId="547E750F" w14:textId="77777777" w:rsidR="00942990" w:rsidRDefault="00942990" w:rsidP="00A93DC4">
      <w:pPr>
        <w:spacing w:after="0"/>
        <w:rPr>
          <w:ins w:id="102" w:author="Mickaelle" w:date="2024-06-04T17:09:00Z"/>
          <w:rFonts w:cstheme="minorHAnsi"/>
        </w:rPr>
      </w:pPr>
    </w:p>
    <w:p w14:paraId="32F20396" w14:textId="77777777" w:rsidR="00942990" w:rsidDel="00A84EE1" w:rsidRDefault="00942990" w:rsidP="00A84EE1">
      <w:pPr>
        <w:spacing w:after="0"/>
        <w:rPr>
          <w:del w:id="103" w:author="Mickaelle" w:date="2024-06-04T17:25:00Z"/>
          <w:rFonts w:cstheme="minorHAnsi"/>
        </w:rPr>
      </w:pPr>
    </w:p>
    <w:p w14:paraId="3F0B3722" w14:textId="77777777" w:rsidR="00A84EE1" w:rsidRDefault="00A84EE1" w:rsidP="00A93DC4">
      <w:pPr>
        <w:spacing w:after="0"/>
        <w:rPr>
          <w:ins w:id="104" w:author="Mickaelle" w:date="2024-06-04T17:25:00Z"/>
          <w:rFonts w:cstheme="minorHAnsi"/>
        </w:rPr>
      </w:pPr>
    </w:p>
    <w:p w14:paraId="7B684285" w14:textId="77777777" w:rsidR="00116733" w:rsidRDefault="00116733">
      <w:pPr>
        <w:spacing w:after="0"/>
        <w:rPr>
          <w:rFonts w:cstheme="minorHAnsi"/>
        </w:rPr>
        <w:pPrChange w:id="105" w:author="Mickaelle" w:date="2024-06-04T17:25:00Z">
          <w:pPr>
            <w:spacing w:after="0"/>
            <w:jc w:val="center"/>
          </w:pPr>
        </w:pPrChange>
      </w:pPr>
    </w:p>
    <w:p w14:paraId="10E67687" w14:textId="6FE7F5C6" w:rsidR="009A3661" w:rsidRDefault="00116733" w:rsidP="005C72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7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INTRODUÇÃO </w:t>
      </w:r>
    </w:p>
    <w:p w14:paraId="5AC6B0F0" w14:textId="402393B3" w:rsidR="00977251" w:rsidRDefault="004B3642" w:rsidP="00006F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64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B3642">
        <w:rPr>
          <w:rFonts w:ascii="Times New Roman" w:hAnsi="Times New Roman" w:cs="Times New Roman"/>
          <w:sz w:val="24"/>
          <w:szCs w:val="24"/>
        </w:rPr>
        <w:t xml:space="preserve">Para indivíduos interessados em aprimorar sua forma física, é comum entender que é sua responsabilidade seguir os programas de treinamento prescritos por um instrutor de academia. No entanto, nem sempre há tempo ou disponibilidade na rotina </w:t>
      </w:r>
      <w:r w:rsidR="00B068E3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B068E3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="00B068E3">
        <w:rPr>
          <w:rFonts w:ascii="Times New Roman" w:hAnsi="Times New Roman" w:cs="Times New Roman"/>
          <w:sz w:val="24"/>
          <w:szCs w:val="24"/>
        </w:rPr>
        <w:t xml:space="preserve"> ou do aluno</w:t>
      </w:r>
      <w:r w:rsidR="003B7FD4">
        <w:rPr>
          <w:rFonts w:ascii="Times New Roman" w:hAnsi="Times New Roman" w:cs="Times New Roman"/>
          <w:sz w:val="24"/>
          <w:szCs w:val="24"/>
        </w:rPr>
        <w:t>.</w:t>
      </w:r>
      <w:r w:rsidR="00006F12">
        <w:rPr>
          <w:rFonts w:ascii="Times New Roman" w:hAnsi="Times New Roman" w:cs="Times New Roman"/>
          <w:sz w:val="24"/>
          <w:szCs w:val="24"/>
        </w:rPr>
        <w:t xml:space="preserve"> E</w:t>
      </w:r>
      <w:r w:rsidR="00977251" w:rsidRPr="007104A9">
        <w:rPr>
          <w:rFonts w:ascii="Times New Roman" w:hAnsi="Times New Roman" w:cs="Times New Roman"/>
          <w:sz w:val="24"/>
          <w:szCs w:val="24"/>
        </w:rPr>
        <w:t>m março de 2020 houve um aumento de 67% na instalação de aplicativos fitness seguido por um aumento nas sessões de 48% em maio (WETZLER, 2021).</w:t>
      </w:r>
    </w:p>
    <w:p w14:paraId="6213DD54" w14:textId="77777777" w:rsidR="004B3642" w:rsidRPr="004B3642" w:rsidRDefault="004B3642" w:rsidP="004B3642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B364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637AD3E" w14:textId="7D4C5728" w:rsidR="009D0AE2" w:rsidRPr="00EB2315" w:rsidRDefault="00977251" w:rsidP="00EB2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29F">
        <w:rPr>
          <w:rFonts w:ascii="Times New Roman" w:hAnsi="Times New Roman" w:cs="Times New Roman"/>
          <w:sz w:val="24"/>
          <w:szCs w:val="24"/>
        </w:rPr>
        <w:t>Esse crescente na utilização dos aplicativos também é um reflexo de que muitas pessoas não podem pagar por um profissional especializado e</w:t>
      </w:r>
      <w:r w:rsidR="00006F12">
        <w:rPr>
          <w:rFonts w:ascii="Times New Roman" w:hAnsi="Times New Roman" w:cs="Times New Roman"/>
          <w:sz w:val="24"/>
          <w:szCs w:val="24"/>
        </w:rPr>
        <w:t>/ou</w:t>
      </w:r>
      <w:r w:rsidR="001C1C8D">
        <w:rPr>
          <w:rFonts w:ascii="Times New Roman" w:hAnsi="Times New Roman" w:cs="Times New Roman"/>
          <w:sz w:val="24"/>
          <w:szCs w:val="24"/>
        </w:rPr>
        <w:t>,</w:t>
      </w:r>
      <w:r w:rsidRPr="0003329F">
        <w:rPr>
          <w:rFonts w:ascii="Times New Roman" w:hAnsi="Times New Roman" w:cs="Times New Roman"/>
          <w:sz w:val="24"/>
          <w:szCs w:val="24"/>
        </w:rPr>
        <w:t xml:space="preserve"> que nem sempre os instrutores das academias estarão disponíveis para ajudar nos treinos.</w:t>
      </w:r>
    </w:p>
    <w:p w14:paraId="0380A6BC" w14:textId="0BC01858" w:rsidR="007104A9" w:rsidRDefault="00EB2315" w:rsidP="00D91C0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Diante do exposto, este</w:t>
      </w:r>
      <w:r w:rsidR="005C7295" w:rsidRPr="005C7295">
        <w:rPr>
          <w:rFonts w:ascii="Times New Roman" w:hAnsi="Times New Roman" w:cs="Times New Roman"/>
          <w:sz w:val="24"/>
          <w:szCs w:val="24"/>
        </w:rPr>
        <w:t xml:space="preserve"> trabalho propõe</w:t>
      </w:r>
      <w:r w:rsidR="00FA65A8">
        <w:rPr>
          <w:rFonts w:ascii="Times New Roman" w:hAnsi="Times New Roman" w:cs="Times New Roman"/>
          <w:sz w:val="24"/>
          <w:szCs w:val="24"/>
        </w:rPr>
        <w:t xml:space="preserve"> como solução</w:t>
      </w:r>
      <w:r w:rsidR="005C7295" w:rsidRPr="005C7295">
        <w:rPr>
          <w:rFonts w:ascii="Times New Roman" w:hAnsi="Times New Roman" w:cs="Times New Roman"/>
          <w:sz w:val="24"/>
          <w:szCs w:val="24"/>
        </w:rPr>
        <w:t xml:space="preserve"> o desenvolvimento de uma plataforma web para a geração de treinos personalizados, com foco na </w:t>
      </w:r>
      <w:r w:rsidR="005C7295" w:rsidRPr="00CF78DC">
        <w:rPr>
          <w:rFonts w:ascii="Times New Roman" w:hAnsi="Times New Roman" w:cs="Times New Roman"/>
          <w:sz w:val="24"/>
          <w:szCs w:val="24"/>
          <w:highlight w:val="yellow"/>
          <w:rPrChange w:id="106" w:author="Mickaelle" w:date="2024-06-25T15:21:00Z">
            <w:rPr>
              <w:rFonts w:ascii="Times New Roman" w:hAnsi="Times New Roman" w:cs="Times New Roman"/>
              <w:sz w:val="24"/>
              <w:szCs w:val="24"/>
            </w:rPr>
          </w:rPrChange>
        </w:rPr>
        <w:t>democratização do acesso à atividade física</w:t>
      </w:r>
      <w:r w:rsidR="005C7295" w:rsidRPr="005C7295">
        <w:rPr>
          <w:rFonts w:ascii="Times New Roman" w:hAnsi="Times New Roman" w:cs="Times New Roman"/>
          <w:sz w:val="24"/>
          <w:szCs w:val="24"/>
        </w:rPr>
        <w:t xml:space="preserve"> e à saúde. A plataforma visa atender às necessidades individuais de cada usuário, fornecendo treinos personalizados que se </w:t>
      </w:r>
      <w:r w:rsidR="005C7295" w:rsidRPr="0034262B">
        <w:rPr>
          <w:rFonts w:ascii="Times New Roman" w:hAnsi="Times New Roman" w:cs="Times New Roman"/>
          <w:sz w:val="24"/>
          <w:szCs w:val="24"/>
          <w:highlight w:val="yellow"/>
          <w:rPrChange w:id="107" w:author="Mickaelle" w:date="2024-06-25T15:21:00Z">
            <w:rPr>
              <w:rFonts w:ascii="Times New Roman" w:hAnsi="Times New Roman" w:cs="Times New Roman"/>
              <w:sz w:val="24"/>
              <w:szCs w:val="24"/>
            </w:rPr>
          </w:rPrChange>
        </w:rPr>
        <w:t>adaptam aos seus objetivos</w:t>
      </w:r>
      <w:r w:rsidR="005C7295" w:rsidRPr="005C7295">
        <w:rPr>
          <w:rFonts w:ascii="Times New Roman" w:hAnsi="Times New Roman" w:cs="Times New Roman"/>
          <w:sz w:val="24"/>
          <w:szCs w:val="24"/>
        </w:rPr>
        <w:t xml:space="preserve">, </w:t>
      </w:r>
      <w:r w:rsidR="005C7295" w:rsidRPr="0034262B">
        <w:rPr>
          <w:rFonts w:ascii="Times New Roman" w:hAnsi="Times New Roman" w:cs="Times New Roman"/>
          <w:sz w:val="24"/>
          <w:szCs w:val="24"/>
          <w:highlight w:val="yellow"/>
          <w:rPrChange w:id="108" w:author="Mickaelle" w:date="2024-06-25T15:22:00Z">
            <w:rPr>
              <w:rFonts w:ascii="Times New Roman" w:hAnsi="Times New Roman" w:cs="Times New Roman"/>
              <w:sz w:val="24"/>
              <w:szCs w:val="24"/>
            </w:rPr>
          </w:rPrChange>
        </w:rPr>
        <w:t>estilo de vida e condições físicas</w:t>
      </w:r>
      <w:r w:rsidR="005C7295" w:rsidRPr="005C7295">
        <w:rPr>
          <w:rFonts w:ascii="Times New Roman" w:hAnsi="Times New Roman" w:cs="Times New Roman"/>
          <w:sz w:val="24"/>
          <w:szCs w:val="24"/>
        </w:rPr>
        <w:t>.</w:t>
      </w:r>
      <w:r w:rsidR="00A9330A">
        <w:rPr>
          <w:rFonts w:ascii="Times New Roman" w:hAnsi="Times New Roman" w:cs="Times New Roman"/>
          <w:sz w:val="24"/>
          <w:szCs w:val="24"/>
        </w:rPr>
        <w:t xml:space="preserve"> Nesse vi</w:t>
      </w:r>
      <w:r w:rsidR="0050009C">
        <w:rPr>
          <w:rFonts w:ascii="Times New Roman" w:hAnsi="Times New Roman" w:cs="Times New Roman"/>
          <w:sz w:val="24"/>
          <w:szCs w:val="24"/>
        </w:rPr>
        <w:t xml:space="preserve">és, o sistema web </w:t>
      </w:r>
      <w:r w:rsidR="00933546">
        <w:rPr>
          <w:rFonts w:ascii="Times New Roman" w:hAnsi="Times New Roman" w:cs="Times New Roman"/>
          <w:sz w:val="24"/>
          <w:szCs w:val="24"/>
        </w:rPr>
        <w:t xml:space="preserve">surge como uma </w:t>
      </w:r>
      <w:r w:rsidR="004A3D5A">
        <w:rPr>
          <w:rFonts w:ascii="Times New Roman" w:hAnsi="Times New Roman" w:cs="Times New Roman"/>
          <w:sz w:val="24"/>
          <w:szCs w:val="24"/>
        </w:rPr>
        <w:t xml:space="preserve">ferramenta de auxílio </w:t>
      </w:r>
      <w:r w:rsidR="00F923BF">
        <w:rPr>
          <w:rFonts w:ascii="Times New Roman" w:hAnsi="Times New Roman" w:cs="Times New Roman"/>
          <w:sz w:val="24"/>
          <w:szCs w:val="24"/>
        </w:rPr>
        <w:t>para superar as barreiras existentes e democratizar o acesso à atividade física</w:t>
      </w:r>
      <w:r w:rsidR="002B7A75">
        <w:rPr>
          <w:rFonts w:ascii="Times New Roman" w:hAnsi="Times New Roman" w:cs="Times New Roman"/>
          <w:sz w:val="24"/>
          <w:szCs w:val="24"/>
        </w:rPr>
        <w:t>,</w:t>
      </w:r>
      <w:r w:rsidR="004F1205">
        <w:rPr>
          <w:rFonts w:ascii="Times New Roman" w:hAnsi="Times New Roman" w:cs="Times New Roman"/>
          <w:sz w:val="24"/>
          <w:szCs w:val="24"/>
        </w:rPr>
        <w:t xml:space="preserve"> </w:t>
      </w:r>
      <w:r w:rsidR="002B7A75">
        <w:rPr>
          <w:rFonts w:ascii="Times New Roman" w:hAnsi="Times New Roman" w:cs="Times New Roman"/>
          <w:sz w:val="24"/>
          <w:szCs w:val="24"/>
        </w:rPr>
        <w:t>a</w:t>
      </w:r>
      <w:r w:rsidR="004F1205">
        <w:rPr>
          <w:rFonts w:ascii="Times New Roman" w:hAnsi="Times New Roman" w:cs="Times New Roman"/>
          <w:sz w:val="24"/>
          <w:szCs w:val="24"/>
        </w:rPr>
        <w:t>través da personalização de treinos e da gratuidade do</w:t>
      </w:r>
      <w:r w:rsidR="00BC3C6D">
        <w:rPr>
          <w:rFonts w:ascii="Times New Roman" w:hAnsi="Times New Roman" w:cs="Times New Roman"/>
          <w:sz w:val="24"/>
          <w:szCs w:val="24"/>
        </w:rPr>
        <w:t xml:space="preserve"> sistema</w:t>
      </w:r>
      <w:r w:rsidR="002B7A75">
        <w:rPr>
          <w:rFonts w:ascii="Times New Roman" w:hAnsi="Times New Roman" w:cs="Times New Roman"/>
          <w:sz w:val="24"/>
          <w:szCs w:val="24"/>
        </w:rPr>
        <w:t>.</w:t>
      </w:r>
    </w:p>
    <w:p w14:paraId="2505CE2D" w14:textId="0165DEC0" w:rsidR="00C35EE8" w:rsidRDefault="00395333" w:rsidP="005C72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consiste </w:t>
      </w:r>
      <w:r w:rsidR="00834971">
        <w:rPr>
          <w:rFonts w:ascii="Times New Roman" w:hAnsi="Times New Roman" w:cs="Times New Roman"/>
          <w:sz w:val="24"/>
          <w:szCs w:val="24"/>
        </w:rPr>
        <w:t xml:space="preserve">em uma ferramenta </w:t>
      </w:r>
      <w:r w:rsidR="00BF2E90">
        <w:rPr>
          <w:rFonts w:ascii="Times New Roman" w:hAnsi="Times New Roman" w:cs="Times New Roman"/>
          <w:sz w:val="24"/>
          <w:szCs w:val="24"/>
        </w:rPr>
        <w:t xml:space="preserve">que vincula o </w:t>
      </w:r>
      <w:proofErr w:type="spellStart"/>
      <w:r w:rsidR="00BF2E90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="00D253A9">
        <w:rPr>
          <w:rFonts w:ascii="Times New Roman" w:hAnsi="Times New Roman" w:cs="Times New Roman"/>
          <w:sz w:val="24"/>
          <w:szCs w:val="24"/>
        </w:rPr>
        <w:t xml:space="preserve"> ao usuário, </w:t>
      </w:r>
      <w:r w:rsidR="009B3EA2">
        <w:rPr>
          <w:rFonts w:ascii="Times New Roman" w:hAnsi="Times New Roman" w:cs="Times New Roman"/>
          <w:sz w:val="24"/>
          <w:szCs w:val="24"/>
        </w:rPr>
        <w:t xml:space="preserve">de maneira que ambos, </w:t>
      </w:r>
      <w:r w:rsidR="009B3EA2" w:rsidRPr="00523CE9">
        <w:rPr>
          <w:rFonts w:ascii="Times New Roman" w:hAnsi="Times New Roman" w:cs="Times New Roman"/>
          <w:sz w:val="24"/>
          <w:szCs w:val="24"/>
          <w:highlight w:val="yellow"/>
          <w:rPrChange w:id="109" w:author="Mickaelle" w:date="2024-06-25T15:23:00Z">
            <w:rPr>
              <w:rFonts w:ascii="Times New Roman" w:hAnsi="Times New Roman" w:cs="Times New Roman"/>
              <w:sz w:val="24"/>
              <w:szCs w:val="24"/>
            </w:rPr>
          </w:rPrChange>
        </w:rPr>
        <w:t>através de um cadastro</w:t>
      </w:r>
      <w:r w:rsidR="009B3EA2">
        <w:rPr>
          <w:rFonts w:ascii="Times New Roman" w:hAnsi="Times New Roman" w:cs="Times New Roman"/>
          <w:sz w:val="24"/>
          <w:szCs w:val="24"/>
        </w:rPr>
        <w:t>,</w:t>
      </w:r>
      <w:r w:rsidR="005F26B3">
        <w:rPr>
          <w:rFonts w:ascii="Times New Roman" w:hAnsi="Times New Roman" w:cs="Times New Roman"/>
          <w:sz w:val="24"/>
          <w:szCs w:val="24"/>
        </w:rPr>
        <w:t xml:space="preserve"> </w:t>
      </w:r>
      <w:r w:rsidR="000A60E4">
        <w:rPr>
          <w:rFonts w:ascii="Times New Roman" w:hAnsi="Times New Roman" w:cs="Times New Roman"/>
          <w:sz w:val="24"/>
          <w:szCs w:val="24"/>
        </w:rPr>
        <w:t>irão se identificar seja como aluno seja como profissional</w:t>
      </w:r>
      <w:r w:rsidR="001B332B">
        <w:rPr>
          <w:rFonts w:ascii="Times New Roman" w:hAnsi="Times New Roman" w:cs="Times New Roman"/>
          <w:sz w:val="24"/>
          <w:szCs w:val="24"/>
        </w:rPr>
        <w:t>,</w:t>
      </w:r>
      <w:r w:rsidR="000A60E4">
        <w:rPr>
          <w:rFonts w:ascii="Times New Roman" w:hAnsi="Times New Roman" w:cs="Times New Roman"/>
          <w:sz w:val="24"/>
          <w:szCs w:val="24"/>
        </w:rPr>
        <w:t xml:space="preserve"> </w:t>
      </w:r>
      <w:r w:rsidR="00C512EA">
        <w:rPr>
          <w:rFonts w:ascii="Times New Roman" w:hAnsi="Times New Roman" w:cs="Times New Roman"/>
          <w:sz w:val="24"/>
          <w:szCs w:val="24"/>
        </w:rPr>
        <w:t>para ter</w:t>
      </w:r>
      <w:r w:rsidR="009B3EA2">
        <w:rPr>
          <w:rFonts w:ascii="Times New Roman" w:hAnsi="Times New Roman" w:cs="Times New Roman"/>
          <w:sz w:val="24"/>
          <w:szCs w:val="24"/>
        </w:rPr>
        <w:t xml:space="preserve"> acesso a</w:t>
      </w:r>
      <w:r w:rsidR="005442DE">
        <w:rPr>
          <w:rFonts w:ascii="Times New Roman" w:hAnsi="Times New Roman" w:cs="Times New Roman"/>
          <w:sz w:val="24"/>
          <w:szCs w:val="24"/>
        </w:rPr>
        <w:t xml:space="preserve">s funcionalidades do mesmo. </w:t>
      </w:r>
      <w:r w:rsidR="000850B3">
        <w:rPr>
          <w:rFonts w:ascii="Times New Roman" w:hAnsi="Times New Roman" w:cs="Times New Roman"/>
          <w:sz w:val="24"/>
          <w:szCs w:val="24"/>
        </w:rPr>
        <w:t>A Plataforma visa atender as necessidades t</w:t>
      </w:r>
      <w:r w:rsidR="003775A2">
        <w:rPr>
          <w:rFonts w:ascii="Times New Roman" w:hAnsi="Times New Roman" w:cs="Times New Roman"/>
          <w:sz w:val="24"/>
          <w:szCs w:val="24"/>
        </w:rPr>
        <w:t xml:space="preserve">anto do aluno – </w:t>
      </w:r>
      <w:r w:rsidR="00F7689F">
        <w:rPr>
          <w:rFonts w:ascii="Times New Roman" w:hAnsi="Times New Roman" w:cs="Times New Roman"/>
          <w:sz w:val="24"/>
          <w:szCs w:val="24"/>
        </w:rPr>
        <w:t>receber treinos personalizados</w:t>
      </w:r>
      <w:r w:rsidR="004700A1">
        <w:rPr>
          <w:rFonts w:ascii="Times New Roman" w:hAnsi="Times New Roman" w:cs="Times New Roman"/>
          <w:sz w:val="24"/>
          <w:szCs w:val="24"/>
        </w:rPr>
        <w:t xml:space="preserve"> de maneira que atendam seus objetivos</w:t>
      </w:r>
      <w:r w:rsidR="00F90445">
        <w:rPr>
          <w:rFonts w:ascii="Times New Roman" w:hAnsi="Times New Roman" w:cs="Times New Roman"/>
          <w:sz w:val="24"/>
          <w:szCs w:val="24"/>
        </w:rPr>
        <w:t xml:space="preserve">, quanto do profissional – criar e repassar treinos com base nas informações fornecidas pelo aluno. </w:t>
      </w:r>
      <w:r w:rsidR="00D9071F">
        <w:rPr>
          <w:rFonts w:ascii="Times New Roman" w:hAnsi="Times New Roman" w:cs="Times New Roman"/>
          <w:sz w:val="24"/>
          <w:szCs w:val="24"/>
        </w:rPr>
        <w:t>Ademais, por meio dessa solução</w:t>
      </w:r>
      <w:r w:rsidR="00D77A91">
        <w:rPr>
          <w:rFonts w:ascii="Times New Roman" w:hAnsi="Times New Roman" w:cs="Times New Roman"/>
          <w:sz w:val="24"/>
          <w:szCs w:val="24"/>
        </w:rPr>
        <w:t xml:space="preserve"> também </w:t>
      </w:r>
      <w:r w:rsidR="00D9071F">
        <w:rPr>
          <w:rFonts w:ascii="Times New Roman" w:hAnsi="Times New Roman" w:cs="Times New Roman"/>
          <w:sz w:val="24"/>
          <w:szCs w:val="24"/>
        </w:rPr>
        <w:t xml:space="preserve">será possível </w:t>
      </w:r>
      <w:r w:rsidR="00576ACB" w:rsidRPr="00523CE9">
        <w:rPr>
          <w:rFonts w:ascii="Times New Roman" w:hAnsi="Times New Roman" w:cs="Times New Roman"/>
          <w:sz w:val="24"/>
          <w:szCs w:val="24"/>
          <w:highlight w:val="yellow"/>
          <w:rPrChange w:id="110" w:author="Mickaelle" w:date="2024-06-25T15:23:00Z">
            <w:rPr>
              <w:rFonts w:ascii="Times New Roman" w:hAnsi="Times New Roman" w:cs="Times New Roman"/>
              <w:sz w:val="24"/>
              <w:szCs w:val="24"/>
            </w:rPr>
          </w:rPrChange>
        </w:rPr>
        <w:t>consultar o seu IMC (Índice de Massa Corporal)</w:t>
      </w:r>
      <w:r w:rsidR="00D77A91" w:rsidRPr="00523CE9">
        <w:rPr>
          <w:rFonts w:ascii="Times New Roman" w:hAnsi="Times New Roman" w:cs="Times New Roman"/>
          <w:sz w:val="24"/>
          <w:szCs w:val="24"/>
          <w:highlight w:val="yellow"/>
          <w:rPrChange w:id="111" w:author="Mickaelle" w:date="2024-06-25T15:23:00Z">
            <w:rPr>
              <w:rFonts w:ascii="Times New Roman" w:hAnsi="Times New Roman" w:cs="Times New Roman"/>
              <w:sz w:val="24"/>
              <w:szCs w:val="24"/>
            </w:rPr>
          </w:rPrChange>
        </w:rPr>
        <w:t>, visualizar gráficos de evoluções</w:t>
      </w:r>
      <w:r w:rsidR="00EB5A74" w:rsidRPr="00523CE9">
        <w:rPr>
          <w:rFonts w:ascii="Times New Roman" w:hAnsi="Times New Roman" w:cs="Times New Roman"/>
          <w:sz w:val="24"/>
          <w:szCs w:val="24"/>
          <w:highlight w:val="yellow"/>
          <w:rPrChange w:id="112" w:author="Mickaelle" w:date="2024-06-2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do usuário, </w:t>
      </w:r>
      <w:r w:rsidR="009B2F26" w:rsidRPr="00523CE9">
        <w:rPr>
          <w:rFonts w:ascii="Times New Roman" w:hAnsi="Times New Roman" w:cs="Times New Roman"/>
          <w:sz w:val="24"/>
          <w:szCs w:val="24"/>
          <w:highlight w:val="yellow"/>
          <w:rPrChange w:id="113" w:author="Mickaelle" w:date="2024-06-25T15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cronômetro de treino e </w:t>
      </w:r>
      <w:r w:rsidR="006C4885" w:rsidRPr="00523CE9">
        <w:rPr>
          <w:rFonts w:ascii="Times New Roman" w:hAnsi="Times New Roman" w:cs="Times New Roman"/>
          <w:sz w:val="24"/>
          <w:szCs w:val="24"/>
          <w:highlight w:val="yellow"/>
          <w:rPrChange w:id="114" w:author="Mickaelle" w:date="2024-06-25T15:23:00Z">
            <w:rPr>
              <w:rFonts w:ascii="Times New Roman" w:hAnsi="Times New Roman" w:cs="Times New Roman"/>
              <w:sz w:val="24"/>
              <w:szCs w:val="24"/>
            </w:rPr>
          </w:rPrChange>
        </w:rPr>
        <w:t>controle da quantidade de água ingerida no dia.</w:t>
      </w:r>
      <w:r w:rsidR="006C48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8779" w14:textId="77777777" w:rsidR="00501BB0" w:rsidRDefault="00501BB0" w:rsidP="005C72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01AD57" w14:textId="20E28A6F" w:rsidR="009A3661" w:rsidDel="00A84EE1" w:rsidRDefault="00501BB0" w:rsidP="00AA43E7">
      <w:pPr>
        <w:spacing w:line="360" w:lineRule="auto"/>
        <w:jc w:val="both"/>
        <w:rPr>
          <w:del w:id="115" w:author="Mickaelle" w:date="2024-06-04T17:25:00Z"/>
          <w:rFonts w:ascii="Times New Roman" w:hAnsi="Times New Roman" w:cs="Times New Roman"/>
          <w:b/>
          <w:bCs/>
          <w:sz w:val="24"/>
          <w:szCs w:val="24"/>
        </w:rPr>
      </w:pPr>
      <w:r w:rsidRPr="00AA43E7">
        <w:rPr>
          <w:rFonts w:ascii="Times New Roman" w:hAnsi="Times New Roman" w:cs="Times New Roman"/>
          <w:b/>
          <w:bCs/>
          <w:sz w:val="24"/>
          <w:szCs w:val="24"/>
        </w:rPr>
        <w:t xml:space="preserve">3. JUSTIFICATIVA </w:t>
      </w:r>
    </w:p>
    <w:p w14:paraId="47EB119E" w14:textId="77777777" w:rsidR="000B2D1B" w:rsidRDefault="000B2D1B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pPrChange w:id="116" w:author="Mickaelle" w:date="2024-06-04T17:25:00Z">
          <w:pPr>
            <w:spacing w:line="360" w:lineRule="auto"/>
            <w:ind w:firstLine="708"/>
            <w:jc w:val="both"/>
          </w:pPr>
        </w:pPrChange>
      </w:pPr>
    </w:p>
    <w:p w14:paraId="5322B8BA" w14:textId="39710C3B" w:rsidR="00B45AD7" w:rsidRDefault="00334296" w:rsidP="00621816">
      <w:pPr>
        <w:spacing w:line="360" w:lineRule="auto"/>
        <w:ind w:firstLine="708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3429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prática regular de exercício físico pode ser benéfica para a saúde, porém, parâmetros como volume e intensidade devem ser observados em sua prescrição para que dele se obtenha melhores resultados.</w:t>
      </w:r>
      <w:r w:rsidR="000B2D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3429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(TERRA, et al.,2012).</w:t>
      </w:r>
      <w:r w:rsidR="000B2D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1B56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Além disso, 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oferece proteção</w:t>
      </w:r>
      <w:r w:rsid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contra diversas doenças crônicas nã</w:t>
      </w:r>
      <w:r w:rsid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 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transmissíveis, além de oferecer proteção</w:t>
      </w:r>
      <w:r w:rsid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contra 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infecções bacterianas, virais e melhorar</w:t>
      </w:r>
      <w:r w:rsid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 respostas imunológicas à vacinação. Isso</w:t>
      </w:r>
      <w:r w:rsid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torna o exercício físico uma ferramenta efetiva</w:t>
      </w:r>
      <w:r w:rsid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 suma importância na prevenção, atenuação</w:t>
      </w:r>
      <w:r w:rsid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 severidade dos sintomas e reabilitação no</w:t>
      </w:r>
      <w:r w:rsid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caso de doenças infecciosas</w:t>
      </w:r>
      <w:r w:rsidR="001A3B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(</w:t>
      </w:r>
      <w:r w:rsidR="00E23092" w:rsidRPr="00E230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GOMES, et al., 2020).</w:t>
      </w:r>
      <w:r w:rsidR="004619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B2D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Visto isso</w:t>
      </w:r>
      <w:r w:rsidR="000B2D1B" w:rsidRPr="00B45AD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2521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surge a necessidade de uma </w:t>
      </w:r>
      <w:r w:rsidR="007D5A7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solução utilizando um </w:t>
      </w:r>
      <w:r w:rsidR="00705A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sistema web que irá auxiliar a ligação entre </w:t>
      </w:r>
      <w:r w:rsidR="00B740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os usuários</w:t>
      </w:r>
      <w:r w:rsidR="007D5A7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A111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possibilitando estes acompanhar</w:t>
      </w:r>
      <w:r w:rsidR="009926D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 </w:t>
      </w:r>
      <w:r w:rsidR="00A111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consultar</w:t>
      </w:r>
      <w:r w:rsidR="006D6B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através de dispositivos eletrônicos, </w:t>
      </w:r>
      <w:r w:rsidR="005B74E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atualizações diárias e/ou mensais dos treinos</w:t>
      </w:r>
      <w:r w:rsidR="000F498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 </w:t>
      </w:r>
      <w:r w:rsidR="00B26D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uma vez que, conforme </w:t>
      </w:r>
      <w:r w:rsidR="00B26D25" w:rsidRPr="00A108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 Conselho Federal de 2020 Educação Física - CONFEF (2016, p. 2), “</w:t>
      </w:r>
      <w:r w:rsidR="00B26D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="00B26D25" w:rsidRPr="00A108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Avaliação</w:t>
      </w:r>
      <w:r w:rsidR="00B26D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B26D25" w:rsidRPr="00A108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Física é um procedimento técnico-científico que objetiva reunir elementos para fundamentar a tomada de decisão sobre o método, o tipo de treinamento esportivo, de preparação físico-desportiva, de atividade física e/ou de exercício físico”</w:t>
      </w:r>
      <w:r w:rsidR="000F498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</w:t>
      </w:r>
      <w:r w:rsidR="009878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9926D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prescritos pelo profissional</w:t>
      </w:r>
      <w:r w:rsidR="003809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resultando assim, em uma melhor </w:t>
      </w:r>
      <w:r w:rsidR="000857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 mais eficiente comunicação</w:t>
      </w:r>
      <w:r w:rsidR="00E864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6A336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entre os usuários</w:t>
      </w:r>
      <w:r w:rsidR="00A108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947F8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Isto torna</w:t>
      </w:r>
      <w:r w:rsidR="00A1080E" w:rsidRPr="00A108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avaliação física obrigatória como apoio ao Profissional de Educação Física, de forma que permita verificar o nível da saúde e a aptidão física do aluno, uma vez que esses resultados são utilizados para a</w:t>
      </w:r>
      <w:r w:rsidR="00A108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1080E" w:rsidRPr="00A108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elaboração da periodização, prescrição dos exercícios, e demais procedimentos a serem</w:t>
      </w:r>
      <w:r w:rsidR="00A108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1080E" w:rsidRPr="00A108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adotados (PRESTES, 2016).</w:t>
      </w:r>
    </w:p>
    <w:p w14:paraId="6E558C95" w14:textId="77777777" w:rsidR="00C77541" w:rsidRPr="00B45AD7" w:rsidRDefault="00C77541" w:rsidP="00B45AD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9A8C9" w14:textId="0A59E733" w:rsidR="00AA43E7" w:rsidRDefault="00AA43E7" w:rsidP="00AA43E7">
      <w:pPr>
        <w:spacing w:line="360" w:lineRule="auto"/>
        <w:jc w:val="both"/>
        <w:rPr>
          <w:ins w:id="117" w:author="Mickaelle" w:date="2024-05-28T15:39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FUNDAMENTAÇÃO TEÓRICA </w:t>
      </w:r>
    </w:p>
    <w:p w14:paraId="7561E6E0" w14:textId="77777777" w:rsidR="00AA03EA" w:rsidRDefault="00AA03EA" w:rsidP="00AA43E7">
      <w:pPr>
        <w:spacing w:line="360" w:lineRule="auto"/>
        <w:jc w:val="both"/>
        <w:rPr>
          <w:ins w:id="118" w:author="Mickaelle" w:date="2024-05-28T15:39:00Z"/>
          <w:rFonts w:ascii="Times New Roman" w:hAnsi="Times New Roman" w:cs="Times New Roman"/>
          <w:b/>
          <w:bCs/>
          <w:sz w:val="24"/>
          <w:szCs w:val="24"/>
        </w:rPr>
      </w:pPr>
    </w:p>
    <w:p w14:paraId="424F3EDD" w14:textId="23136F0E" w:rsidR="00912742" w:rsidRPr="00912742" w:rsidRDefault="00AA03EA">
      <w:pPr>
        <w:spacing w:line="360" w:lineRule="auto"/>
        <w:ind w:firstLine="708"/>
        <w:jc w:val="both"/>
        <w:rPr>
          <w:ins w:id="119" w:author="Mickaelle" w:date="2024-05-28T15:41:00Z"/>
          <w:rFonts w:ascii="Times New Roman" w:hAnsi="Times New Roman" w:cs="Times New Roman"/>
          <w:sz w:val="24"/>
          <w:szCs w:val="24"/>
          <w:rPrChange w:id="120" w:author="Mickaelle" w:date="2024-05-28T15:41:00Z">
            <w:rPr>
              <w:ins w:id="121" w:author="Mickaelle" w:date="2024-05-28T15:41:00Z"/>
              <w:rFonts w:ascii="Roboto" w:hAnsi="Roboto"/>
              <w:color w:val="111111"/>
            </w:rPr>
          </w:rPrChange>
        </w:rPr>
        <w:pPrChange w:id="122" w:author="Mickaelle" w:date="2024-05-28T15:41:00Z">
          <w:pPr>
            <w:pStyle w:val="Ttulo1"/>
            <w:shd w:val="clear" w:color="auto" w:fill="FFFFFF"/>
            <w:spacing w:before="0"/>
          </w:pPr>
        </w:pPrChange>
      </w:pPr>
      <w:ins w:id="123" w:author="Mickaelle" w:date="2024-05-28T15:39:00Z">
        <w:r w:rsidRPr="00912742">
          <w:rPr>
            <w:rFonts w:ascii="Times New Roman" w:hAnsi="Times New Roman" w:cs="Times New Roman"/>
            <w:sz w:val="24"/>
            <w:szCs w:val="24"/>
            <w:rPrChange w:id="124" w:author="Mickaelle" w:date="2024-05-28T15:41:00Z">
              <w:rPr/>
            </w:rPrChange>
          </w:rPr>
          <w:t>Compreendendo à ubiquidade e a influência crescente da Internet na sociedade contemporânea, é prudente considerar a implementação de um sistema web para o projeto em questão. A vasta penetração da Internet em diferentes regiões torna um sistema web uma escolha estratégica, proporcionando acessibilidade generalizada aos usuários em diversas localidades. Além disso, a natureza flexível e escalável de uma plataforma web permite a adaptação a diferentes dispositivos e ambientes de uso, maximizando o alcance e a conveniência para os usuários finais. (</w:t>
        </w:r>
      </w:ins>
      <w:ins w:id="125" w:author="Mickaelle" w:date="2024-05-28T15:41:00Z">
        <w:r w:rsidR="00912742" w:rsidRPr="00912742">
          <w:rPr>
            <w:rFonts w:ascii="Times New Roman" w:hAnsi="Times New Roman" w:cs="Times New Roman"/>
            <w:sz w:val="24"/>
            <w:szCs w:val="24"/>
            <w:rPrChange w:id="126" w:author="Mickaelle" w:date="2024-05-28T15:41:00Z">
              <w:rPr>
                <w:rFonts w:ascii="Roboto" w:hAnsi="Roboto"/>
                <w:b/>
                <w:bCs/>
                <w:color w:val="111111"/>
              </w:rPr>
            </w:rPrChange>
          </w:rPr>
          <w:t>A Sociedade em Rede Do Conhecimento à Ação Política - Manuel Castells &amp; Gustavo Cardoso</w:t>
        </w:r>
        <w:r w:rsidR="00912742">
          <w:rPr>
            <w:rFonts w:ascii="Times New Roman" w:hAnsi="Times New Roman" w:cs="Times New Roman"/>
            <w:sz w:val="24"/>
            <w:szCs w:val="24"/>
          </w:rPr>
          <w:t>, 2006).</w:t>
        </w:r>
      </w:ins>
    </w:p>
    <w:p w14:paraId="7850F807" w14:textId="4B28BA0D" w:rsidR="00AA03EA" w:rsidRPr="00AA03EA" w:rsidDel="00912742" w:rsidRDefault="00AA03EA">
      <w:pPr>
        <w:spacing w:after="120" w:line="360" w:lineRule="auto"/>
        <w:ind w:firstLine="708"/>
        <w:jc w:val="both"/>
        <w:rPr>
          <w:del w:id="127" w:author="Mickaelle" w:date="2024-05-28T15:41:00Z"/>
          <w:rFonts w:ascii="Times New Roman" w:hAnsi="Times New Roman" w:cs="Times New Roman"/>
          <w:sz w:val="24"/>
          <w:szCs w:val="24"/>
          <w:u w:val="double"/>
          <w:rPrChange w:id="128" w:author="Mickaelle" w:date="2024-05-28T15:39:00Z">
            <w:rPr>
              <w:del w:id="129" w:author="Mickaelle" w:date="2024-05-28T15:41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30" w:author="Mickaelle" w:date="2024-05-28T15:39:00Z">
          <w:pPr>
            <w:spacing w:line="360" w:lineRule="auto"/>
            <w:jc w:val="both"/>
          </w:pPr>
        </w:pPrChange>
      </w:pPr>
    </w:p>
    <w:p w14:paraId="51C144A4" w14:textId="0BDD748D" w:rsidR="00754A6A" w:rsidRDefault="00754A6A" w:rsidP="000B58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541">
        <w:rPr>
          <w:rFonts w:ascii="Times New Roman" w:hAnsi="Times New Roman" w:cs="Times New Roman"/>
          <w:sz w:val="24"/>
          <w:szCs w:val="24"/>
        </w:rPr>
        <w:t>A ampla gama de vantagens associadas à prática esportiva e à participação em atividades físicas é reconhecida em diversos setores da sociedade. Tais atividades são comprovadamente benéficas para a saúde, cognição, interação social e, de modo geral, para a melhoria da qualidade de vida. No entanto, apesar desses benefícios substanciais, apenas 30% da população brasileira se mantém ativa nesse aspecto. O relatório recentemente divulgado pelo PNUD aponta que o alto índice de sedentarismo entre</w:t>
      </w:r>
      <w:r w:rsidR="00C77541" w:rsidRPr="00C77541">
        <w:rPr>
          <w:rFonts w:ascii="Times New Roman" w:hAnsi="Times New Roman" w:cs="Times New Roman"/>
          <w:sz w:val="24"/>
          <w:szCs w:val="24"/>
        </w:rPr>
        <w:t xml:space="preserve"> </w:t>
      </w:r>
      <w:r w:rsidRPr="00C77541">
        <w:rPr>
          <w:rFonts w:ascii="Times New Roman" w:hAnsi="Times New Roman" w:cs="Times New Roman"/>
          <w:sz w:val="24"/>
          <w:szCs w:val="24"/>
        </w:rPr>
        <w:t xml:space="preserve">70% </w:t>
      </w:r>
      <w:r w:rsidRPr="00C77541">
        <w:rPr>
          <w:rFonts w:ascii="Times New Roman" w:hAnsi="Times New Roman" w:cs="Times New Roman"/>
          <w:sz w:val="24"/>
          <w:szCs w:val="24"/>
        </w:rPr>
        <w:lastRenderedPageBreak/>
        <w:t>da população brasileira não se deve unicamente à falta de incentivo para a prática esportiva e a participação em atividades físicas. Em vez disso, evidencia que as desigualdades sociais desempenham um papel significativo, impactando negativamente o acesso da população a essas oportunidades de</w:t>
      </w:r>
      <w:r w:rsidR="00C77541" w:rsidRPr="00C77541">
        <w:rPr>
          <w:rFonts w:ascii="Times New Roman" w:hAnsi="Times New Roman" w:cs="Times New Roman"/>
          <w:sz w:val="24"/>
          <w:szCs w:val="24"/>
        </w:rPr>
        <w:t xml:space="preserve"> maneira sensível.</w:t>
      </w:r>
      <w:ins w:id="131" w:author="Mickaelle" w:date="2024-05-28T16:03:00Z">
        <w:r w:rsidR="00B5646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2" w:author="Mickaelle" w:date="2024-05-28T16:02:00Z">
        <w:r w:rsidR="00B56465" w:rsidRPr="00B56465">
          <w:rPr>
            <w:rFonts w:ascii="Times New Roman" w:hAnsi="Times New Roman" w:cs="Times New Roman"/>
            <w:sz w:val="24"/>
            <w:szCs w:val="24"/>
          </w:rPr>
          <w:t>(</w:t>
        </w:r>
        <w:r w:rsidR="00B56465" w:rsidRPr="00087E72">
          <w:rPr>
            <w:rFonts w:ascii="Times New Roman" w:hAnsi="Times New Roman" w:cs="Times New Roman"/>
            <w:b/>
            <w:bCs/>
            <w:sz w:val="24"/>
            <w:szCs w:val="24"/>
            <w:rPrChange w:id="133" w:author="Mickaelle" w:date="2024-05-28T16:03:00Z">
              <w:rPr>
                <w:rFonts w:ascii="Arial" w:hAnsi="Arial" w:cs="Arial"/>
                <w:b/>
                <w:bCs/>
                <w:color w:val="37393C"/>
                <w:shd w:val="clear" w:color="auto" w:fill="FFFFFF"/>
              </w:rPr>
            </w:rPrChange>
          </w:rPr>
          <w:t xml:space="preserve">Sedentarismo: 70% dos brasileiros não praticam atividade física, aponta </w:t>
        </w:r>
        <w:proofErr w:type="spellStart"/>
        <w:r w:rsidR="00B56465" w:rsidRPr="00087E72">
          <w:rPr>
            <w:rFonts w:ascii="Times New Roman" w:hAnsi="Times New Roman" w:cs="Times New Roman"/>
            <w:b/>
            <w:bCs/>
            <w:sz w:val="24"/>
            <w:szCs w:val="24"/>
            <w:rPrChange w:id="134" w:author="Mickaelle" w:date="2024-05-28T16:03:00Z">
              <w:rPr>
                <w:rFonts w:ascii="Arial" w:hAnsi="Arial" w:cs="Arial"/>
                <w:b/>
                <w:bCs/>
                <w:color w:val="37393C"/>
                <w:shd w:val="clear" w:color="auto" w:fill="FFFFFF"/>
              </w:rPr>
            </w:rPrChange>
          </w:rPr>
          <w:t>Pnud</w:t>
        </w:r>
      </w:ins>
      <w:proofErr w:type="spellEnd"/>
      <w:ins w:id="135" w:author="Mickaelle" w:date="2024-05-28T16:03:00Z">
        <w:r w:rsidR="00087E72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87E72">
          <w:rPr>
            <w:rFonts w:ascii="Times New Roman" w:hAnsi="Times New Roman" w:cs="Times New Roman"/>
            <w:b/>
            <w:bCs/>
            <w:sz w:val="24"/>
            <w:szCs w:val="24"/>
          </w:rPr>
          <w:t>adpatado</w:t>
        </w:r>
      </w:ins>
      <w:proofErr w:type="spellEnd"/>
      <w:ins w:id="136" w:author="Mickaelle" w:date="2024-05-28T16:02:00Z">
        <w:r w:rsidR="00B56465" w:rsidRPr="00B56465">
          <w:rPr>
            <w:rFonts w:ascii="Times New Roman" w:hAnsi="Times New Roman" w:cs="Times New Roman"/>
            <w:sz w:val="24"/>
            <w:szCs w:val="24"/>
            <w:rPrChange w:id="137" w:author="Mickaelle" w:date="2024-05-28T16:03:00Z">
              <w:rPr>
                <w:rFonts w:ascii="Arial" w:hAnsi="Arial" w:cs="Arial"/>
                <w:color w:val="37393C"/>
                <w:shd w:val="clear" w:color="auto" w:fill="FFFFFF"/>
              </w:rPr>
            </w:rPrChange>
          </w:rPr>
          <w:t>)</w:t>
        </w:r>
      </w:ins>
      <w:ins w:id="138" w:author="Mickaelle" w:date="2024-05-28T16:03:00Z">
        <w:r w:rsidR="00B56465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186C7576" w14:textId="6D9983DB" w:rsidR="00C77541" w:rsidRDefault="006B7954" w:rsidP="000B58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7954">
        <w:rPr>
          <w:rFonts w:ascii="Times New Roman" w:hAnsi="Times New Roman" w:cs="Times New Roman"/>
          <w:sz w:val="24"/>
          <w:szCs w:val="24"/>
        </w:rPr>
        <w:t>O projeto será desenvolvido com a utilização do framework</w:t>
      </w:r>
      <w:r>
        <w:rPr>
          <w:rFonts w:ascii="Times New Roman" w:hAnsi="Times New Roman" w:cs="Times New Roman"/>
          <w:sz w:val="24"/>
          <w:szCs w:val="24"/>
        </w:rPr>
        <w:t xml:space="preserve"> Django </w:t>
      </w:r>
      <w:r w:rsidR="00336945">
        <w:rPr>
          <w:rFonts w:ascii="Times New Roman" w:hAnsi="Times New Roman" w:cs="Times New Roman"/>
          <w:sz w:val="24"/>
          <w:szCs w:val="24"/>
        </w:rPr>
        <w:t>(DJANGO 2024)</w:t>
      </w:r>
      <w:r w:rsidR="00DF727D">
        <w:rPr>
          <w:rFonts w:ascii="Times New Roman" w:hAnsi="Times New Roman" w:cs="Times New Roman"/>
          <w:sz w:val="24"/>
          <w:szCs w:val="24"/>
        </w:rPr>
        <w:t xml:space="preserve">, </w:t>
      </w:r>
      <w:r w:rsidR="00DF727D" w:rsidRPr="00DF727D">
        <w:rPr>
          <w:rFonts w:ascii="Times New Roman" w:hAnsi="Times New Roman" w:cs="Times New Roman"/>
          <w:sz w:val="24"/>
          <w:szCs w:val="24"/>
        </w:rPr>
        <w:t>na linguagem P</w:t>
      </w:r>
      <w:r w:rsidR="00DF727D">
        <w:rPr>
          <w:rFonts w:ascii="Times New Roman" w:hAnsi="Times New Roman" w:cs="Times New Roman"/>
          <w:sz w:val="24"/>
          <w:szCs w:val="24"/>
        </w:rPr>
        <w:t>ython</w:t>
      </w:r>
      <w:r w:rsidR="00DF727D" w:rsidRPr="00DF727D">
        <w:rPr>
          <w:rFonts w:ascii="Times New Roman" w:hAnsi="Times New Roman" w:cs="Times New Roman"/>
          <w:sz w:val="24"/>
          <w:szCs w:val="24"/>
        </w:rPr>
        <w:t>, concedendo a possibilidade de um desenvolvimento mais prático e</w:t>
      </w:r>
      <w:r w:rsidR="00DF727D">
        <w:rPr>
          <w:rFonts w:ascii="Times New Roman" w:hAnsi="Times New Roman" w:cs="Times New Roman"/>
          <w:sz w:val="24"/>
          <w:szCs w:val="24"/>
        </w:rPr>
        <w:t xml:space="preserve"> </w:t>
      </w:r>
      <w:r w:rsidR="00DF727D" w:rsidRPr="00DF727D">
        <w:rPr>
          <w:rFonts w:ascii="Times New Roman" w:hAnsi="Times New Roman" w:cs="Times New Roman"/>
          <w:sz w:val="24"/>
          <w:szCs w:val="24"/>
        </w:rPr>
        <w:t>ágil, além de facilitar a padronização da codificação do projeto.</w:t>
      </w:r>
      <w:r w:rsidR="000B5823">
        <w:rPr>
          <w:rFonts w:ascii="Times New Roman" w:hAnsi="Times New Roman" w:cs="Times New Roman"/>
          <w:sz w:val="24"/>
          <w:szCs w:val="24"/>
        </w:rPr>
        <w:t xml:space="preserve"> </w:t>
      </w:r>
      <w:r w:rsidR="000B5823" w:rsidRPr="000B5823">
        <w:rPr>
          <w:rFonts w:ascii="Times New Roman" w:hAnsi="Times New Roman" w:cs="Times New Roman"/>
          <w:sz w:val="24"/>
          <w:szCs w:val="24"/>
        </w:rPr>
        <w:t>O Django é uma estrutura de desenvolvimento web de código aberto baseada em Python, famosa por sua habilidade em simplificar a criação de soluções web escaláveis</w:t>
      </w:r>
      <w:r w:rsidR="00C52F75">
        <w:rPr>
          <w:rFonts w:ascii="Times New Roman" w:hAnsi="Times New Roman" w:cs="Times New Roman"/>
          <w:sz w:val="24"/>
          <w:szCs w:val="24"/>
        </w:rPr>
        <w:t xml:space="preserve"> e suportar</w:t>
      </w:r>
      <w:r w:rsidR="00810F19">
        <w:rPr>
          <w:rFonts w:ascii="Times New Roman" w:hAnsi="Times New Roman" w:cs="Times New Roman"/>
          <w:sz w:val="24"/>
          <w:szCs w:val="24"/>
        </w:rPr>
        <w:t xml:space="preserve"> </w:t>
      </w:r>
      <w:r w:rsidR="001954CC">
        <w:rPr>
          <w:rFonts w:ascii="Times New Roman" w:hAnsi="Times New Roman" w:cs="Times New Roman"/>
          <w:sz w:val="24"/>
          <w:szCs w:val="24"/>
        </w:rPr>
        <w:t>quatro banco de dados</w:t>
      </w:r>
      <w:r w:rsidR="00810F19">
        <w:rPr>
          <w:rFonts w:ascii="Times New Roman" w:hAnsi="Times New Roman" w:cs="Times New Roman"/>
          <w:sz w:val="24"/>
          <w:szCs w:val="24"/>
        </w:rPr>
        <w:t>,</w:t>
      </w:r>
      <w:r w:rsidR="0027651B">
        <w:rPr>
          <w:rFonts w:ascii="Times New Roman" w:hAnsi="Times New Roman" w:cs="Times New Roman"/>
          <w:sz w:val="24"/>
          <w:szCs w:val="24"/>
        </w:rPr>
        <w:t xml:space="preserve"> tais como: </w:t>
      </w:r>
      <w:r w:rsidR="0027651B" w:rsidRPr="006529A5">
        <w:rPr>
          <w:rFonts w:ascii="Times New Roman" w:hAnsi="Times New Roman" w:cs="Times New Roman"/>
        </w:rPr>
        <w:t>PostgreSQL, MySQL, Oracle</w:t>
      </w:r>
      <w:r w:rsidR="0027651B">
        <w:rPr>
          <w:rFonts w:ascii="Times New Roman" w:hAnsi="Times New Roman" w:cs="Times New Roman"/>
        </w:rPr>
        <w:t xml:space="preserve"> </w:t>
      </w:r>
      <w:r w:rsidR="0027651B" w:rsidRPr="006529A5">
        <w:rPr>
          <w:rFonts w:ascii="Times New Roman" w:hAnsi="Times New Roman" w:cs="Times New Roman"/>
        </w:rPr>
        <w:t xml:space="preserve">e </w:t>
      </w:r>
      <w:proofErr w:type="spellStart"/>
      <w:r w:rsidR="0027651B" w:rsidRPr="006529A5">
        <w:rPr>
          <w:rFonts w:ascii="Times New Roman" w:hAnsi="Times New Roman" w:cs="Times New Roman"/>
        </w:rPr>
        <w:t>SQLite</w:t>
      </w:r>
      <w:proofErr w:type="spellEnd"/>
      <w:r w:rsidR="000B5823" w:rsidRPr="000B5823">
        <w:rPr>
          <w:rFonts w:ascii="Times New Roman" w:hAnsi="Times New Roman" w:cs="Times New Roman"/>
          <w:sz w:val="24"/>
          <w:szCs w:val="24"/>
        </w:rPr>
        <w:t>. Seu destaque reside na priorização da velocidade de desenvolvimento e na criação de um design organizado, proporcionando aos desenvolvedores ferramentas poderosas e eficazes.</w:t>
      </w:r>
    </w:p>
    <w:p w14:paraId="525CCE4A" w14:textId="36A41B1F" w:rsidR="00F727BD" w:rsidRDefault="004D63F7" w:rsidP="00BC19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63F7">
        <w:rPr>
          <w:rFonts w:ascii="Times New Roman" w:hAnsi="Times New Roman" w:cs="Times New Roman"/>
          <w:sz w:val="24"/>
          <w:szCs w:val="24"/>
        </w:rPr>
        <w:t xml:space="preserve">Além disso, para contribuir com a construção da aparência visual do software, a incorporação de um framework de estilo CSS, como o </w:t>
      </w:r>
      <w:proofErr w:type="spellStart"/>
      <w:r w:rsidRPr="004D63F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D63F7">
        <w:rPr>
          <w:rFonts w:ascii="Times New Roman" w:hAnsi="Times New Roman" w:cs="Times New Roman"/>
          <w:sz w:val="24"/>
          <w:szCs w:val="24"/>
        </w:rPr>
        <w:t xml:space="preserve"> (BOOTSTRAP, 2024), será essencial para a elaboração de uma interface mais inteligente e eficaz, pois ele disponibiliza um conjunto de ferramentas repleto de funcionalidades úteis que facilitam o desenvolvimento front-</w:t>
      </w:r>
      <w:proofErr w:type="spellStart"/>
      <w:r w:rsidRPr="004D63F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D63F7">
        <w:rPr>
          <w:rFonts w:ascii="Times New Roman" w:hAnsi="Times New Roman" w:cs="Times New Roman"/>
          <w:sz w:val="24"/>
          <w:szCs w:val="24"/>
        </w:rPr>
        <w:t xml:space="preserve"> utilizando HTML, CSS e </w:t>
      </w:r>
      <w:proofErr w:type="spellStart"/>
      <w:r w:rsidRPr="004D63F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D63F7">
        <w:rPr>
          <w:rFonts w:ascii="Times New Roman" w:hAnsi="Times New Roman" w:cs="Times New Roman"/>
          <w:sz w:val="24"/>
          <w:szCs w:val="24"/>
        </w:rPr>
        <w:t>.</w:t>
      </w:r>
    </w:p>
    <w:p w14:paraId="411BFDE3" w14:textId="020DCCA5" w:rsidR="00952AAD" w:rsidRPr="00DE6F07" w:rsidDel="00AA03EA" w:rsidRDefault="00952AAD" w:rsidP="00A460EB">
      <w:pPr>
        <w:spacing w:after="120" w:line="360" w:lineRule="auto"/>
        <w:ind w:firstLine="708"/>
        <w:jc w:val="both"/>
        <w:rPr>
          <w:del w:id="139" w:author="Mickaelle" w:date="2024-05-28T15:39:00Z"/>
          <w:rFonts w:ascii="Times New Roman" w:hAnsi="Times New Roman" w:cs="Times New Roman"/>
          <w:sz w:val="24"/>
          <w:szCs w:val="24"/>
          <w:u w:val="double"/>
        </w:rPr>
      </w:pPr>
      <w:del w:id="140" w:author="Mickaelle" w:date="2024-05-28T15:39:00Z">
        <w:r w:rsidRPr="00952AAD" w:rsidDel="00AA03EA">
          <w:rPr>
            <w:rFonts w:ascii="Times New Roman" w:hAnsi="Times New Roman" w:cs="Times New Roman"/>
            <w:sz w:val="24"/>
            <w:szCs w:val="24"/>
          </w:rPr>
          <w:delText xml:space="preserve">Compreendendo </w:delText>
        </w:r>
      </w:del>
      <w:del w:id="141" w:author="Mickaelle" w:date="2024-05-28T15:38:00Z">
        <w:r w:rsidRPr="00952AAD" w:rsidDel="00971FE6">
          <w:rPr>
            <w:rFonts w:ascii="Times New Roman" w:hAnsi="Times New Roman" w:cs="Times New Roman"/>
            <w:sz w:val="24"/>
            <w:szCs w:val="24"/>
          </w:rPr>
          <w:delText>a</w:delText>
        </w:r>
      </w:del>
      <w:del w:id="142" w:author="Mickaelle" w:date="2024-05-28T15:39:00Z">
        <w:r w:rsidRPr="00952AAD" w:rsidDel="00AA03EA">
          <w:rPr>
            <w:rFonts w:ascii="Times New Roman" w:hAnsi="Times New Roman" w:cs="Times New Roman"/>
            <w:sz w:val="24"/>
            <w:szCs w:val="24"/>
          </w:rPr>
          <w:delText xml:space="preserve"> ubiquidade e a influência crescente da Internet na sociedade contemporânea, é prudente considerar a implementação de um sistema web para o projeto em questão. A vasta penetração da Internet em diferentes regiões torna um sistema web uma escolha estratégica, proporcionando acessibilidade generalizada aos usuários em diversas localidades. Além disso, a natureza flexível e escalável de uma plataforma web permite a adaptação a diferentes dispositivos e ambientes de uso, maximizando o alcance e a conveniência para os usuários finais.</w:delText>
        </w:r>
        <w:r w:rsidR="00DE6F07" w:rsidDel="00AA03EA">
          <w:rPr>
            <w:rFonts w:ascii="Times New Roman" w:hAnsi="Times New Roman" w:cs="Times New Roman"/>
            <w:sz w:val="24"/>
            <w:szCs w:val="24"/>
          </w:rPr>
          <w:delText xml:space="preserve"> (A SOCIEDA</w:delText>
        </w:r>
      </w:del>
    </w:p>
    <w:p w14:paraId="4C738968" w14:textId="77777777" w:rsidR="00185A6A" w:rsidRPr="00BC1976" w:rsidRDefault="00185A6A" w:rsidP="00BC19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D3145A" w14:textId="77777777" w:rsidR="00F727BD" w:rsidRDefault="00F727BD" w:rsidP="00AA43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FAF7B" w14:textId="1B3524EB" w:rsidR="00AA43E7" w:rsidRDefault="00AA43E7" w:rsidP="00AA43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OBJETIVO</w:t>
      </w:r>
      <w:r w:rsidR="00D26E78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CB59B79" w14:textId="42BD4F57" w:rsidR="00D26E78" w:rsidRDefault="00D26E78" w:rsidP="00D26E78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r w:rsidR="00F11FA6">
        <w:rPr>
          <w:rFonts w:ascii="Times New Roman" w:hAnsi="Times New Roman" w:cs="Times New Roman"/>
          <w:b/>
          <w:bCs/>
          <w:sz w:val="24"/>
          <w:szCs w:val="24"/>
        </w:rPr>
        <w:t xml:space="preserve">OBJETIVO GERAL </w:t>
      </w:r>
    </w:p>
    <w:p w14:paraId="696387C2" w14:textId="0B3CA9BB" w:rsidR="00D6300E" w:rsidRPr="006E1314" w:rsidRDefault="00134F71" w:rsidP="006E1314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46753">
        <w:rPr>
          <w:rFonts w:ascii="Times New Roman" w:hAnsi="Times New Roman" w:cs="Times New Roman"/>
          <w:sz w:val="24"/>
          <w:szCs w:val="24"/>
        </w:rPr>
        <w:t xml:space="preserve">.1.1 </w:t>
      </w:r>
      <w:r w:rsidR="00D6300E" w:rsidRPr="006E1314">
        <w:rPr>
          <w:rFonts w:ascii="Times New Roman" w:hAnsi="Times New Roman" w:cs="Times New Roman"/>
          <w:sz w:val="24"/>
          <w:szCs w:val="24"/>
        </w:rPr>
        <w:t>Desenvolver uma plataforma web gratuita e qualificada para a geração de treinos personalizados, com foco na democratização do acesso à atividade física e à saúde.</w:t>
      </w:r>
    </w:p>
    <w:p w14:paraId="659DAB8D" w14:textId="77777777" w:rsidR="00F11FA6" w:rsidRDefault="00F11FA6" w:rsidP="00D26E78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491B0" w14:textId="6220350A" w:rsidR="00F11FA6" w:rsidRDefault="00F11FA6" w:rsidP="00D26E78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5.2 OBJETIVOS ESPECIFÍCOS </w:t>
      </w:r>
    </w:p>
    <w:p w14:paraId="6DA85412" w14:textId="37AB27C7" w:rsidR="00B57A75" w:rsidRDefault="00B57A75" w:rsidP="00B57A75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42312">
        <w:rPr>
          <w:rFonts w:ascii="Times New Roman" w:hAnsi="Times New Roman" w:cs="Times New Roman"/>
          <w:sz w:val="24"/>
          <w:szCs w:val="24"/>
        </w:rPr>
        <w:t>5.2.</w:t>
      </w:r>
      <w:r w:rsidR="00A967EA">
        <w:rPr>
          <w:rFonts w:ascii="Times New Roman" w:hAnsi="Times New Roman" w:cs="Times New Roman"/>
          <w:sz w:val="24"/>
          <w:szCs w:val="24"/>
        </w:rPr>
        <w:t>1</w:t>
      </w:r>
      <w:r w:rsidR="00942312" w:rsidRPr="00942312">
        <w:rPr>
          <w:rFonts w:ascii="Times New Roman" w:hAnsi="Times New Roman" w:cs="Times New Roman"/>
          <w:sz w:val="24"/>
          <w:szCs w:val="24"/>
        </w:rPr>
        <w:t xml:space="preserve"> </w:t>
      </w:r>
      <w:r w:rsidR="00EB354C">
        <w:rPr>
          <w:rFonts w:ascii="Times New Roman" w:hAnsi="Times New Roman" w:cs="Times New Roman"/>
          <w:sz w:val="24"/>
          <w:szCs w:val="24"/>
        </w:rPr>
        <w:t>Desen</w:t>
      </w:r>
      <w:r w:rsidR="00A7179B">
        <w:rPr>
          <w:rFonts w:ascii="Times New Roman" w:hAnsi="Times New Roman" w:cs="Times New Roman"/>
          <w:sz w:val="24"/>
          <w:szCs w:val="24"/>
        </w:rPr>
        <w:t>vol</w:t>
      </w:r>
      <w:r w:rsidR="00714AA3">
        <w:rPr>
          <w:rFonts w:ascii="Times New Roman" w:hAnsi="Times New Roman" w:cs="Times New Roman"/>
          <w:sz w:val="24"/>
          <w:szCs w:val="24"/>
        </w:rPr>
        <w:t>v</w:t>
      </w:r>
      <w:r w:rsidR="00A7179B">
        <w:rPr>
          <w:rFonts w:ascii="Times New Roman" w:hAnsi="Times New Roman" w:cs="Times New Roman"/>
          <w:sz w:val="24"/>
          <w:szCs w:val="24"/>
        </w:rPr>
        <w:t>er uma “tabela de informações pessoais</w:t>
      </w:r>
      <w:r w:rsidR="00714AA3">
        <w:rPr>
          <w:rFonts w:ascii="Times New Roman" w:hAnsi="Times New Roman" w:cs="Times New Roman"/>
          <w:sz w:val="24"/>
          <w:szCs w:val="24"/>
        </w:rPr>
        <w:t xml:space="preserve">” para coleta de dados relevantes sobre o </w:t>
      </w:r>
      <w:r w:rsidR="0084687C">
        <w:rPr>
          <w:rFonts w:ascii="Times New Roman" w:hAnsi="Times New Roman" w:cs="Times New Roman"/>
          <w:sz w:val="24"/>
          <w:szCs w:val="24"/>
        </w:rPr>
        <w:t>usuário, tal como, peso, altura, idade, gênero, medidas e outros.</w:t>
      </w:r>
    </w:p>
    <w:p w14:paraId="737AE41B" w14:textId="66A071DA" w:rsidR="008401E5" w:rsidDel="008A69A9" w:rsidRDefault="008401E5" w:rsidP="00B57A75">
      <w:pPr>
        <w:spacing w:line="360" w:lineRule="auto"/>
        <w:ind w:left="1416"/>
        <w:jc w:val="both"/>
        <w:rPr>
          <w:del w:id="143" w:author="Mickaelle" w:date="2024-06-04T16:51:00Z"/>
          <w:rFonts w:ascii="Times New Roman" w:hAnsi="Times New Roman" w:cs="Times New Roman"/>
          <w:sz w:val="24"/>
          <w:szCs w:val="24"/>
        </w:rPr>
      </w:pPr>
      <w:del w:id="144" w:author="Mickaelle" w:date="2024-06-04T16:51:00Z">
        <w:r w:rsidDel="008A69A9">
          <w:rPr>
            <w:rFonts w:ascii="Times New Roman" w:hAnsi="Times New Roman" w:cs="Times New Roman"/>
            <w:sz w:val="24"/>
            <w:szCs w:val="24"/>
          </w:rPr>
          <w:lastRenderedPageBreak/>
          <w:delText>5.2.</w:delText>
        </w:r>
        <w:r w:rsidR="00A967EA" w:rsidDel="008A69A9">
          <w:rPr>
            <w:rFonts w:ascii="Times New Roman" w:hAnsi="Times New Roman" w:cs="Times New Roman"/>
            <w:sz w:val="24"/>
            <w:szCs w:val="24"/>
          </w:rPr>
          <w:delText>2</w:delText>
        </w:r>
        <w:r w:rsidDel="008A69A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107D6" w:rsidDel="008A69A9">
          <w:rPr>
            <w:rFonts w:ascii="Times New Roman" w:hAnsi="Times New Roman" w:cs="Times New Roman"/>
            <w:sz w:val="24"/>
            <w:szCs w:val="24"/>
          </w:rPr>
          <w:delText>Garantir a segurança e privacidade dos dados dos alunos</w:delText>
        </w:r>
        <w:r w:rsidR="00E558BC" w:rsidDel="008A69A9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72CF40A0" w14:textId="343CAE49" w:rsidR="00A573E7" w:rsidRDefault="00A573E7" w:rsidP="00B57A75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</w:t>
      </w:r>
      <w:ins w:id="145" w:author="Mickaelle" w:date="2024-06-04T16:51:00Z">
        <w:r w:rsidR="008A69A9">
          <w:rPr>
            <w:rFonts w:ascii="Times New Roman" w:hAnsi="Times New Roman" w:cs="Times New Roman"/>
            <w:sz w:val="24"/>
            <w:szCs w:val="24"/>
          </w:rPr>
          <w:t>2</w:t>
        </w:r>
      </w:ins>
      <w:del w:id="146" w:author="Mickaelle" w:date="2024-06-04T16:51:00Z">
        <w:r w:rsidR="00A967EA" w:rsidDel="008A69A9">
          <w:rPr>
            <w:rFonts w:ascii="Times New Roman" w:hAnsi="Times New Roman" w:cs="Times New Roman"/>
            <w:sz w:val="24"/>
            <w:szCs w:val="24"/>
          </w:rPr>
          <w:delText>3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Auxiliar e facilitar a prática dos </w:t>
      </w:r>
      <w:r w:rsidR="008C3F51">
        <w:rPr>
          <w:rFonts w:ascii="Times New Roman" w:hAnsi="Times New Roman" w:cs="Times New Roman"/>
          <w:sz w:val="24"/>
          <w:szCs w:val="24"/>
        </w:rPr>
        <w:t>movimentos através de vídeos e imagens sequenciais.</w:t>
      </w:r>
    </w:p>
    <w:p w14:paraId="13D242DA" w14:textId="16F6E430" w:rsidR="00942312" w:rsidRDefault="00095D9E" w:rsidP="00FD7FA4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</w:t>
      </w:r>
      <w:ins w:id="147" w:author="Mickaelle" w:date="2024-06-04T16:51:00Z">
        <w:r w:rsidR="008A69A9">
          <w:rPr>
            <w:rFonts w:ascii="Times New Roman" w:hAnsi="Times New Roman" w:cs="Times New Roman"/>
            <w:sz w:val="24"/>
            <w:szCs w:val="24"/>
          </w:rPr>
          <w:t>3</w:t>
        </w:r>
      </w:ins>
      <w:del w:id="148" w:author="Mickaelle" w:date="2024-06-04T16:51:00Z">
        <w:r w:rsidR="00A967EA" w:rsidDel="008A69A9">
          <w:rPr>
            <w:rFonts w:ascii="Times New Roman" w:hAnsi="Times New Roman" w:cs="Times New Roman"/>
            <w:sz w:val="24"/>
            <w:szCs w:val="24"/>
          </w:rPr>
          <w:delText>4</w:delText>
        </w:r>
      </w:del>
      <w:r w:rsidR="00B8390E">
        <w:rPr>
          <w:rFonts w:ascii="Times New Roman" w:hAnsi="Times New Roman" w:cs="Times New Roman"/>
          <w:sz w:val="24"/>
          <w:szCs w:val="24"/>
        </w:rPr>
        <w:t xml:space="preserve"> Criar um sistema de cadastro e autenticação de usuários, permitindo o acesso individualizado à plataforma.</w:t>
      </w:r>
    </w:p>
    <w:p w14:paraId="50EBB4C0" w14:textId="52403A38" w:rsidR="004C02D7" w:rsidRPr="00FD7FA4" w:rsidRDefault="004C02D7" w:rsidP="00FD7FA4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</w:t>
      </w:r>
      <w:ins w:id="149" w:author="Mickaelle" w:date="2024-06-04T16:51:00Z">
        <w:r w:rsidR="008A69A9">
          <w:rPr>
            <w:rFonts w:ascii="Times New Roman" w:hAnsi="Times New Roman" w:cs="Times New Roman"/>
            <w:sz w:val="24"/>
            <w:szCs w:val="24"/>
          </w:rPr>
          <w:t xml:space="preserve">4 </w:t>
        </w:r>
      </w:ins>
      <w:del w:id="150" w:author="Mickaelle" w:date="2024-06-04T16:51:00Z">
        <w:r w:rsidR="00A967EA" w:rsidDel="008A69A9">
          <w:rPr>
            <w:rFonts w:ascii="Times New Roman" w:hAnsi="Times New Roman" w:cs="Times New Roman"/>
            <w:sz w:val="24"/>
            <w:szCs w:val="24"/>
          </w:rPr>
          <w:delText>5</w:delText>
        </w:r>
        <w:r w:rsidDel="008A69A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CF5652">
        <w:rPr>
          <w:rFonts w:ascii="Times New Roman" w:hAnsi="Times New Roman" w:cs="Times New Roman"/>
          <w:sz w:val="24"/>
          <w:szCs w:val="24"/>
        </w:rPr>
        <w:t xml:space="preserve">Desenvolver um sistema </w:t>
      </w:r>
      <w:r w:rsidR="00A93D8C">
        <w:rPr>
          <w:rFonts w:ascii="Times New Roman" w:hAnsi="Times New Roman" w:cs="Times New Roman"/>
          <w:sz w:val="24"/>
          <w:szCs w:val="24"/>
        </w:rPr>
        <w:t>para intermediar a relação entre profissional e aluno.</w:t>
      </w:r>
    </w:p>
    <w:p w14:paraId="0941F233" w14:textId="77777777" w:rsidR="00F11FA6" w:rsidRDefault="00F11FA6" w:rsidP="00D26E78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C5174" w14:textId="77777777" w:rsidR="00185A6A" w:rsidRDefault="00185A6A" w:rsidP="00D26E78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E85BD" w14:textId="0AD3DA9F" w:rsidR="00F839BD" w:rsidRDefault="00AA43E7" w:rsidP="00AA43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METODOLOGIA </w:t>
      </w:r>
    </w:p>
    <w:p w14:paraId="02FEE46E" w14:textId="1FBDF8C9" w:rsidR="00755618" w:rsidRDefault="00755618" w:rsidP="000D1F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5618">
        <w:rPr>
          <w:rFonts w:ascii="Times New Roman" w:hAnsi="Times New Roman" w:cs="Times New Roman"/>
          <w:sz w:val="24"/>
          <w:szCs w:val="24"/>
        </w:rPr>
        <w:t>O</w:t>
      </w:r>
      <w:r w:rsidR="008F125C">
        <w:rPr>
          <w:rFonts w:ascii="Times New Roman" w:hAnsi="Times New Roman" w:cs="Times New Roman"/>
          <w:sz w:val="24"/>
          <w:szCs w:val="24"/>
        </w:rPr>
        <w:t xml:space="preserve"> modelo escolhido foi o</w:t>
      </w:r>
      <w:r w:rsidRPr="00755618">
        <w:rPr>
          <w:rFonts w:ascii="Times New Roman" w:hAnsi="Times New Roman" w:cs="Times New Roman"/>
          <w:sz w:val="24"/>
          <w:szCs w:val="24"/>
        </w:rPr>
        <w:t xml:space="preserve"> Hasso-</w:t>
      </w:r>
      <w:proofErr w:type="spellStart"/>
      <w:r w:rsidRPr="00755618">
        <w:rPr>
          <w:rFonts w:ascii="Times New Roman" w:hAnsi="Times New Roman" w:cs="Times New Roman"/>
          <w:sz w:val="24"/>
          <w:szCs w:val="24"/>
        </w:rPr>
        <w:t>Plattner</w:t>
      </w:r>
      <w:proofErr w:type="spellEnd"/>
      <w:r w:rsidRPr="00755618">
        <w:rPr>
          <w:rFonts w:ascii="Times New Roman" w:hAnsi="Times New Roman" w:cs="Times New Roman"/>
          <w:sz w:val="24"/>
          <w:szCs w:val="24"/>
        </w:rPr>
        <w:t>-Institut (HPI) D-</w:t>
      </w:r>
      <w:proofErr w:type="spellStart"/>
      <w:r w:rsidRPr="00755618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755618">
        <w:rPr>
          <w:rFonts w:ascii="Times New Roman" w:hAnsi="Times New Roman" w:cs="Times New Roman"/>
          <w:sz w:val="24"/>
          <w:szCs w:val="24"/>
        </w:rPr>
        <w:t xml:space="preserve">, chamado Hasso </w:t>
      </w:r>
      <w:proofErr w:type="spellStart"/>
      <w:r w:rsidRPr="00755618">
        <w:rPr>
          <w:rFonts w:ascii="Times New Roman" w:hAnsi="Times New Roman" w:cs="Times New Roman"/>
          <w:sz w:val="24"/>
          <w:szCs w:val="24"/>
        </w:rPr>
        <w:t>Plattner</w:t>
      </w:r>
      <w:proofErr w:type="spellEnd"/>
      <w:r w:rsidR="00A1591A">
        <w:rPr>
          <w:rFonts w:ascii="Times New Roman" w:hAnsi="Times New Roman" w:cs="Times New Roman"/>
          <w:sz w:val="24"/>
          <w:szCs w:val="24"/>
        </w:rPr>
        <w:t>, que</w:t>
      </w:r>
      <w:r w:rsidRPr="00755618">
        <w:rPr>
          <w:rFonts w:ascii="Times New Roman" w:hAnsi="Times New Roman" w:cs="Times New Roman"/>
          <w:sz w:val="24"/>
          <w:szCs w:val="24"/>
        </w:rPr>
        <w:t xml:space="preserve"> consiste em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618">
        <w:rPr>
          <w:rFonts w:ascii="Times New Roman" w:hAnsi="Times New Roman" w:cs="Times New Roman"/>
          <w:sz w:val="24"/>
          <w:szCs w:val="24"/>
        </w:rPr>
        <w:t>etapas</w:t>
      </w:r>
      <w:r w:rsidR="00A1591A">
        <w:rPr>
          <w:rFonts w:ascii="Times New Roman" w:hAnsi="Times New Roman" w:cs="Times New Roman"/>
          <w:sz w:val="24"/>
          <w:szCs w:val="24"/>
        </w:rPr>
        <w:t xml:space="preserve">, </w:t>
      </w:r>
      <w:r w:rsidRPr="00755618">
        <w:rPr>
          <w:rFonts w:ascii="Times New Roman" w:hAnsi="Times New Roman" w:cs="Times New Roman"/>
          <w:sz w:val="24"/>
          <w:szCs w:val="24"/>
        </w:rPr>
        <w:t xml:space="preserve">são elas: </w:t>
      </w:r>
      <w:r w:rsidRPr="00F839BD">
        <w:rPr>
          <w:rFonts w:ascii="Times New Roman" w:hAnsi="Times New Roman" w:cs="Times New Roman"/>
          <w:b/>
          <w:bCs/>
          <w:sz w:val="24"/>
          <w:szCs w:val="24"/>
        </w:rPr>
        <w:t>(1) Entender:</w:t>
      </w:r>
      <w:r w:rsidRPr="00755618">
        <w:rPr>
          <w:rFonts w:ascii="Times New Roman" w:hAnsi="Times New Roman" w:cs="Times New Roman"/>
          <w:sz w:val="24"/>
          <w:szCs w:val="24"/>
        </w:rPr>
        <w:t xml:space="preserve"> visa compreender o problema 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618">
        <w:rPr>
          <w:rFonts w:ascii="Times New Roman" w:hAnsi="Times New Roman" w:cs="Times New Roman"/>
          <w:sz w:val="24"/>
          <w:szCs w:val="24"/>
        </w:rPr>
        <w:t xml:space="preserve">contexto. </w:t>
      </w:r>
      <w:r w:rsidRPr="00F839BD">
        <w:rPr>
          <w:rFonts w:ascii="Times New Roman" w:hAnsi="Times New Roman" w:cs="Times New Roman"/>
          <w:b/>
          <w:bCs/>
          <w:sz w:val="24"/>
          <w:szCs w:val="24"/>
        </w:rPr>
        <w:t xml:space="preserve">(2) Observar: </w:t>
      </w:r>
      <w:r w:rsidRPr="00755618">
        <w:rPr>
          <w:rFonts w:ascii="Times New Roman" w:hAnsi="Times New Roman" w:cs="Times New Roman"/>
          <w:sz w:val="24"/>
          <w:szCs w:val="24"/>
        </w:rPr>
        <w:t>externaliza os problemas dos usuários, através de técnicas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618">
        <w:rPr>
          <w:rFonts w:ascii="Times New Roman" w:hAnsi="Times New Roman" w:cs="Times New Roman"/>
          <w:sz w:val="24"/>
          <w:szCs w:val="24"/>
        </w:rPr>
        <w:t xml:space="preserve">entrevistas. </w:t>
      </w:r>
      <w:r w:rsidRPr="00A1591A">
        <w:rPr>
          <w:rFonts w:ascii="Times New Roman" w:hAnsi="Times New Roman" w:cs="Times New Roman"/>
          <w:b/>
          <w:bCs/>
          <w:sz w:val="24"/>
          <w:szCs w:val="24"/>
        </w:rPr>
        <w:t>(3) Definir:</w:t>
      </w:r>
      <w:r w:rsidRPr="00755618">
        <w:rPr>
          <w:rFonts w:ascii="Times New Roman" w:hAnsi="Times New Roman" w:cs="Times New Roman"/>
          <w:sz w:val="24"/>
          <w:szCs w:val="24"/>
        </w:rPr>
        <w:t xml:space="preserve"> interpreta e pondera os conhecimentos adquiridos das etapas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618">
        <w:rPr>
          <w:rFonts w:ascii="Times New Roman" w:hAnsi="Times New Roman" w:cs="Times New Roman"/>
          <w:sz w:val="24"/>
          <w:szCs w:val="24"/>
        </w:rPr>
        <w:t xml:space="preserve">anteriores, através de técnicas como personas. </w:t>
      </w:r>
      <w:r w:rsidRPr="00F839BD">
        <w:rPr>
          <w:rFonts w:ascii="Times New Roman" w:hAnsi="Times New Roman" w:cs="Times New Roman"/>
          <w:b/>
          <w:bCs/>
          <w:sz w:val="24"/>
          <w:szCs w:val="24"/>
        </w:rPr>
        <w:t>(4) Idear:</w:t>
      </w:r>
      <w:r w:rsidR="00687D6B">
        <w:rPr>
          <w:rFonts w:ascii="Times New Roman" w:hAnsi="Times New Roman" w:cs="Times New Roman"/>
          <w:sz w:val="24"/>
          <w:szCs w:val="24"/>
        </w:rPr>
        <w:t xml:space="preserve"> não </w:t>
      </w:r>
      <w:r w:rsidR="00B25766">
        <w:rPr>
          <w:rFonts w:ascii="Times New Roman" w:hAnsi="Times New Roman" w:cs="Times New Roman"/>
          <w:sz w:val="24"/>
          <w:szCs w:val="24"/>
        </w:rPr>
        <w:t>foi utilizado.</w:t>
      </w:r>
      <w:r w:rsidRPr="00755618">
        <w:rPr>
          <w:rFonts w:ascii="Times New Roman" w:hAnsi="Times New Roman" w:cs="Times New Roman"/>
          <w:sz w:val="24"/>
          <w:szCs w:val="24"/>
        </w:rPr>
        <w:t xml:space="preserve"> </w:t>
      </w:r>
      <w:r w:rsidRPr="00F839BD">
        <w:rPr>
          <w:rFonts w:ascii="Times New Roman" w:hAnsi="Times New Roman" w:cs="Times New Roman"/>
          <w:b/>
          <w:bCs/>
          <w:sz w:val="24"/>
          <w:szCs w:val="24"/>
        </w:rPr>
        <w:t xml:space="preserve">(5) </w:t>
      </w:r>
      <w:proofErr w:type="spellStart"/>
      <w:r w:rsidRPr="00F839BD">
        <w:rPr>
          <w:rFonts w:ascii="Times New Roman" w:hAnsi="Times New Roman" w:cs="Times New Roman"/>
          <w:b/>
          <w:bCs/>
          <w:sz w:val="24"/>
          <w:szCs w:val="24"/>
        </w:rPr>
        <w:t>Prototipar</w:t>
      </w:r>
      <w:proofErr w:type="spellEnd"/>
      <w:r w:rsidRPr="00F839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55618">
        <w:rPr>
          <w:rFonts w:ascii="Times New Roman" w:hAnsi="Times New Roman" w:cs="Times New Roman"/>
          <w:sz w:val="24"/>
          <w:szCs w:val="24"/>
        </w:rPr>
        <w:t xml:space="preserve"> visualiza e comunica ideias através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618">
        <w:rPr>
          <w:rFonts w:ascii="Times New Roman" w:hAnsi="Times New Roman" w:cs="Times New Roman"/>
          <w:sz w:val="24"/>
          <w:szCs w:val="24"/>
        </w:rPr>
        <w:t xml:space="preserve">técnicas como protótipos. E, </w:t>
      </w:r>
      <w:r w:rsidRPr="00F839BD">
        <w:rPr>
          <w:rFonts w:ascii="Times New Roman" w:hAnsi="Times New Roman" w:cs="Times New Roman"/>
          <w:b/>
          <w:bCs/>
          <w:sz w:val="24"/>
          <w:szCs w:val="24"/>
        </w:rPr>
        <w:t>(6) Testar:</w:t>
      </w:r>
      <w:r w:rsidRPr="00755618">
        <w:rPr>
          <w:rFonts w:ascii="Times New Roman" w:hAnsi="Times New Roman" w:cs="Times New Roman"/>
          <w:sz w:val="24"/>
          <w:szCs w:val="24"/>
        </w:rPr>
        <w:t xml:space="preserve"> avalia com usuários</w:t>
      </w:r>
      <w:r w:rsidR="000D1F69">
        <w:rPr>
          <w:rFonts w:ascii="Times New Roman" w:hAnsi="Times New Roman" w:cs="Times New Roman"/>
          <w:sz w:val="24"/>
          <w:szCs w:val="24"/>
        </w:rPr>
        <w:t xml:space="preserve"> </w:t>
      </w:r>
      <w:r w:rsidRPr="00755618">
        <w:rPr>
          <w:rFonts w:ascii="Times New Roman" w:hAnsi="Times New Roman" w:cs="Times New Roman"/>
          <w:sz w:val="24"/>
          <w:szCs w:val="24"/>
        </w:rPr>
        <w:t>futuros os resultados gerados</w:t>
      </w:r>
      <w:ins w:id="151" w:author="Mickaelle" w:date="2024-06-04T16:50:00Z">
        <w:r w:rsidR="00485AA5">
          <w:rPr>
            <w:rFonts w:ascii="Times New Roman" w:hAnsi="Times New Roman" w:cs="Times New Roman"/>
            <w:sz w:val="24"/>
            <w:szCs w:val="24"/>
          </w:rPr>
          <w:t>.</w:t>
        </w:r>
      </w:ins>
      <w:del w:id="152" w:author="Mickaelle" w:date="2024-06-04T16:50:00Z">
        <w:r w:rsidRPr="00755618" w:rsidDel="00485AA5">
          <w:rPr>
            <w:rFonts w:ascii="Times New Roman" w:hAnsi="Times New Roman" w:cs="Times New Roman"/>
            <w:sz w:val="24"/>
            <w:szCs w:val="24"/>
          </w:rPr>
          <w:delText xml:space="preserve"> usando técnicas como </w:delText>
        </w:r>
        <w:r w:rsidRPr="00090352" w:rsidDel="00485AA5">
          <w:rPr>
            <w:rFonts w:ascii="Times New Roman" w:hAnsi="Times New Roman" w:cs="Times New Roman"/>
            <w:i/>
            <w:iCs/>
            <w:sz w:val="24"/>
            <w:szCs w:val="24"/>
          </w:rPr>
          <w:delText>story telling</w:delText>
        </w:r>
        <w:r w:rsidRPr="00755618" w:rsidDel="00485AA5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1C4B300C" w14:textId="77777777" w:rsidR="0011461C" w:rsidRPr="00755618" w:rsidRDefault="0011461C" w:rsidP="007D60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F5793" w14:textId="66507795" w:rsidR="00FD7FA4" w:rsidRPr="00A74C11" w:rsidRDefault="00680E9B" w:rsidP="00A143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74C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1</w:t>
      </w:r>
      <w:r w:rsidR="00FD7FA4" w:rsidRPr="00A74C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626A48" w:rsidRPr="00A74C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r w:rsidR="00FD7FA4" w:rsidRPr="00A74C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626A48" w:rsidRPr="00A74C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Entender:</w:t>
      </w:r>
    </w:p>
    <w:p w14:paraId="598F64AA" w14:textId="77777777" w:rsidR="007A77EC" w:rsidRDefault="00680E9B" w:rsidP="007A77E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E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primeira etapa da construção do projeto, vão ser realizadas reuniões e pesquisas relacionadas </w:t>
      </w:r>
      <w:r w:rsidR="00092C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entendimento inicial do </w:t>
      </w:r>
      <w:r w:rsidR="001007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problema. </w:t>
      </w:r>
      <w:r w:rsidR="00426388">
        <w:rPr>
          <w:rFonts w:ascii="Times New Roman" w:eastAsia="Times New Roman" w:hAnsi="Times New Roman" w:cs="Times New Roman"/>
          <w:sz w:val="24"/>
          <w:szCs w:val="24"/>
          <w:lang w:eastAsia="pt-BR"/>
        </w:rPr>
        <w:t>As pesquisa</w:t>
      </w:r>
      <w:r w:rsidR="00B815C2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263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</w:t>
      </w:r>
      <w:r w:rsidR="00334D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baseadas no modelo </w:t>
      </w:r>
      <w:r w:rsidR="00CE474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</w:t>
      </w:r>
      <w:r w:rsidR="00B815C2" w:rsidRPr="00B815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esquisa de campo inicial</w:t>
      </w:r>
      <w:r w:rsidR="00053FEA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pt-BR"/>
        </w:rPr>
        <w:t xml:space="preserve">1 </w:t>
      </w:r>
      <w:r w:rsidR="003D433E" w:rsidRPr="003D433E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3D43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433E" w:rsidRPr="003D43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Pesquisa Desk</w:t>
      </w:r>
      <w:r w:rsidR="00053FEA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pt-BR"/>
        </w:rPr>
        <w:t>2</w:t>
      </w:r>
      <w:r w:rsidR="007A77E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14:paraId="745B0F47" w14:textId="77777777" w:rsidR="007A77EC" w:rsidRDefault="007A77EC" w:rsidP="007A77E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70A606" w14:textId="6D15B203" w:rsidR="00CE474C" w:rsidRPr="007A77EC" w:rsidRDefault="00CE474C" w:rsidP="007A77EC">
      <w:pPr>
        <w:shd w:val="clear" w:color="auto" w:fill="FFFFFF"/>
        <w:spacing w:after="0" w:line="360" w:lineRule="auto"/>
        <w:ind w:left="35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33E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Pesquisa de campo inicial</w:t>
      </w:r>
      <w:r w:rsidR="00053FEA">
        <w:rPr>
          <w:rFonts w:ascii="Times New Roman" w:eastAsia="Times New Roman" w:hAnsi="Times New Roman" w:cs="Times New Roman"/>
          <w:i/>
          <w:iCs/>
          <w:sz w:val="20"/>
          <w:szCs w:val="20"/>
          <w:vertAlign w:val="superscript"/>
          <w:lang w:eastAsia="pt-BR"/>
        </w:rPr>
        <w:t>1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4D51DF">
        <w:rPr>
          <w:rFonts w:ascii="Times New Roman" w:eastAsia="Times New Roman" w:hAnsi="Times New Roman" w:cs="Times New Roman"/>
          <w:sz w:val="20"/>
          <w:szCs w:val="20"/>
          <w:lang w:eastAsia="pt-BR"/>
        </w:rPr>
        <w:t>–</w:t>
      </w:r>
      <w:r w:rsidR="00053FE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EB0395" w:rsidRPr="00053FEA">
        <w:rPr>
          <w:rFonts w:ascii="Times New Roman" w:hAnsi="Times New Roman" w:cs="Times New Roman"/>
          <w:sz w:val="20"/>
          <w:szCs w:val="20"/>
        </w:rPr>
        <w:t xml:space="preserve">tem como objetivo principal </w:t>
      </w:r>
      <w:r w:rsidR="00EB0395" w:rsidRPr="00053FEA">
        <w:rPr>
          <w:rStyle w:val="Forte"/>
          <w:rFonts w:ascii="Times New Roman" w:hAnsi="Times New Roman" w:cs="Times New Roman"/>
          <w:b w:val="0"/>
          <w:bCs w:val="0"/>
          <w:sz w:val="20"/>
          <w:szCs w:val="20"/>
        </w:rPr>
        <w:t>obter uma compreensão profunda do contexto</w:t>
      </w:r>
      <w:r w:rsidR="00EB0395" w:rsidRPr="00053F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B0395" w:rsidRPr="00053FEA">
        <w:rPr>
          <w:rFonts w:ascii="Times New Roman" w:hAnsi="Times New Roman" w:cs="Times New Roman"/>
          <w:sz w:val="20"/>
          <w:szCs w:val="20"/>
        </w:rPr>
        <w:t>em que o problema a ser solucionado está inserido. Isso inclui entender os perfis dos usuários, suas necessidades, o ambiente em que atuam e as tendências que influenciam o problema</w:t>
      </w:r>
      <w:r w:rsidR="00EB0395">
        <w:t>.</w:t>
      </w:r>
      <w:r w:rsidR="00EB0395" w:rsidRPr="003D433E">
        <w:rPr>
          <w:rFonts w:ascii="Times New Roman" w:hAnsi="Times New Roman" w:cs="Times New Roman"/>
          <w:sz w:val="20"/>
          <w:szCs w:val="20"/>
        </w:rPr>
        <w:t xml:space="preserve"> </w:t>
      </w:r>
      <w:r w:rsidR="00EB0395">
        <w:rPr>
          <w:rFonts w:ascii="Times New Roman" w:hAnsi="Times New Roman" w:cs="Times New Roman"/>
          <w:sz w:val="20"/>
          <w:szCs w:val="20"/>
        </w:rPr>
        <w:t xml:space="preserve"> </w:t>
      </w:r>
      <w:r w:rsidR="003D433E" w:rsidRPr="003D433E">
        <w:rPr>
          <w:rFonts w:ascii="Times New Roman" w:hAnsi="Times New Roman" w:cs="Times New Roman"/>
          <w:sz w:val="20"/>
          <w:szCs w:val="20"/>
        </w:rPr>
        <w:t>[referência: Silva et al., 2012].</w:t>
      </w:r>
    </w:p>
    <w:p w14:paraId="347CD981" w14:textId="5BD125E0" w:rsidR="006920E4" w:rsidRDefault="003D433E" w:rsidP="006920E4">
      <w:pPr>
        <w:shd w:val="clear" w:color="auto" w:fill="FFFFFF"/>
        <w:spacing w:after="0" w:line="360" w:lineRule="auto"/>
        <w:ind w:left="3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Pesquisa Desk</w:t>
      </w:r>
      <w:r w:rsidR="00A74C11">
        <w:rPr>
          <w:rFonts w:ascii="Times New Roman" w:eastAsia="Times New Roman" w:hAnsi="Times New Roman" w:cs="Times New Roman"/>
          <w:i/>
          <w:iCs/>
          <w:sz w:val="20"/>
          <w:szCs w:val="20"/>
          <w:vertAlign w:val="superscript"/>
          <w:lang w:eastAsia="pt-BR"/>
        </w:rPr>
        <w:t>2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01FD6" w:rsidRPr="00D01FD6">
        <w:rPr>
          <w:rFonts w:ascii="Times New Roman" w:hAnsi="Times New Roman" w:cs="Times New Roman"/>
          <w:sz w:val="20"/>
          <w:szCs w:val="20"/>
        </w:rPr>
        <w:t>também conhecida como pesquisa secundária, é um método de coleta de dados que utiliza fontes de informação já existentes, como livros, artigos, websites, relatórios, bases de dados, etc.</w:t>
      </w:r>
      <w:r w:rsidR="00D01FD6">
        <w:rPr>
          <w:rFonts w:ascii="Times New Roman" w:hAnsi="Times New Roman" w:cs="Times New Roman"/>
          <w:sz w:val="20"/>
          <w:szCs w:val="20"/>
        </w:rPr>
        <w:t xml:space="preserve"> </w:t>
      </w:r>
      <w:r w:rsidR="006920E4" w:rsidRPr="003D433E">
        <w:rPr>
          <w:rFonts w:ascii="Times New Roman" w:hAnsi="Times New Roman" w:cs="Times New Roman"/>
          <w:sz w:val="20"/>
          <w:szCs w:val="20"/>
        </w:rPr>
        <w:t>[referência: Silva et al., 2012].</w:t>
      </w:r>
    </w:p>
    <w:p w14:paraId="4A06141B" w14:textId="77777777" w:rsidR="00FD7FA4" w:rsidRPr="00A143DA" w:rsidRDefault="00FD7FA4" w:rsidP="00A143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0C5329" w14:textId="560B936E" w:rsidR="00FD7FA4" w:rsidRDefault="00680E9B" w:rsidP="00A143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14F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2</w:t>
      </w:r>
      <w:r w:rsidR="00FD7FA4" w:rsidRPr="00014F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</w:t>
      </w:r>
      <w:r w:rsidR="00014FEC" w:rsidRPr="00014F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Observar</w:t>
      </w:r>
      <w:r w:rsidR="00FD7FA4" w:rsidRPr="00014F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0727C96E" w14:textId="354F2427" w:rsidR="002A1018" w:rsidRPr="00D50FA6" w:rsidRDefault="002A1018" w:rsidP="00D50FA6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50F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Na etapa de observação, membros irão observar de maneira detalhada o ambiente de execução de seus exercícios diários, com intuito de compreender de maneira adequada a função de </w:t>
      </w:r>
      <w:proofErr w:type="spellStart"/>
      <w:r w:rsidRPr="00D50F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personais</w:t>
      </w:r>
      <w:proofErr w:type="spellEnd"/>
      <w:r w:rsidRPr="00D50F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relação profissional - aluno e como fazer, da melhor maneira possível, que um sistema se adeque ao ambiente em que está inserido.</w:t>
      </w:r>
      <w:r w:rsidR="00D50FA6" w:rsidRPr="00D50F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Ademais, vale ressaltar que serão feitas reuniões com </w:t>
      </w:r>
      <w:r w:rsidR="00DC5C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um </w:t>
      </w:r>
      <w:r w:rsidR="00D50FA6" w:rsidRPr="00D50F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profissional </w:t>
      </w:r>
      <w:r w:rsidR="00DC5C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 educação </w:t>
      </w:r>
      <w:r w:rsidR="00D50FA6" w:rsidRPr="00D50F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físic</w:t>
      </w:r>
      <w:r w:rsidR="00DC5C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="00D50FA6" w:rsidRPr="00D50F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que atua como coorientador do projeto, tendo como principal objetivo</w:t>
      </w:r>
      <w:r w:rsidR="00DC5C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D50FA6" w:rsidRPr="00D50F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buscar compreender problemas existentes nesse ambiente, para que através de soluções viáveis possamos resolve-las com o sistema que virá a ser desenvolvido.</w:t>
      </w:r>
    </w:p>
    <w:p w14:paraId="7BD03FF4" w14:textId="77777777" w:rsidR="00FD7FA4" w:rsidRPr="00A143DA" w:rsidRDefault="00FD7FA4" w:rsidP="00A143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342182" w14:textId="50B9AA64" w:rsidR="00FD7FA4" w:rsidRPr="00730216" w:rsidRDefault="00680E9B" w:rsidP="00A143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0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3</w:t>
      </w:r>
      <w:r w:rsidR="00FD7FA4" w:rsidRPr="00730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</w:t>
      </w:r>
      <w:r w:rsidR="00730216" w:rsidRPr="00730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Definir: </w:t>
      </w:r>
    </w:p>
    <w:p w14:paraId="763EB5AB" w14:textId="1175CC63" w:rsidR="00FD7FA4" w:rsidRPr="00623E77" w:rsidRDefault="00623E77" w:rsidP="00623E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3E77">
        <w:rPr>
          <w:rFonts w:ascii="Times New Roman" w:hAnsi="Times New Roman" w:cs="Times New Roman"/>
          <w:sz w:val="24"/>
          <w:szCs w:val="24"/>
        </w:rPr>
        <w:t>A fase de Definição é um ponto crucial no processo de resolução de problemas, no qual os conhecimentos adquiridos nas etapas anteriores (Descoberta, Entendimento e Observação) são interpretados, avaliados e aprimorados para estabelecer uma base sólida para o desenvolvimento da solução.</w:t>
      </w:r>
    </w:p>
    <w:p w14:paraId="173A5E19" w14:textId="33036500" w:rsidR="00FD7FA4" w:rsidRPr="00623E77" w:rsidRDefault="00680E9B" w:rsidP="00A143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3E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Etapa </w:t>
      </w:r>
      <w:r w:rsidR="00FD7FA4" w:rsidRPr="00623E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 – </w:t>
      </w:r>
      <w:r w:rsidR="00623E77" w:rsidRPr="00623E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Idear:</w:t>
      </w:r>
    </w:p>
    <w:p w14:paraId="669051AF" w14:textId="70EE9F0C" w:rsidR="00FD7FA4" w:rsidRDefault="00B25766" w:rsidP="00B25766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foi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necessário</w:t>
      </w:r>
      <w:r w:rsidR="00686F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sua utilização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8E31BC7" w14:textId="77777777" w:rsidR="00B525CD" w:rsidRPr="00680E9B" w:rsidRDefault="00B525CD" w:rsidP="00B25766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2D103D" w14:textId="1F45707A" w:rsidR="00680E9B" w:rsidRDefault="00680E9B" w:rsidP="00623E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3E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Etapa </w:t>
      </w:r>
      <w:r w:rsidR="00FD7FA4" w:rsidRPr="00623E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 </w:t>
      </w:r>
      <w:r w:rsidR="00623E77" w:rsidRPr="00623E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r w:rsidR="00FD7FA4" w:rsidRPr="00623E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="00623E77" w:rsidRPr="00623E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Prototipar</w:t>
      </w:r>
      <w:proofErr w:type="spellEnd"/>
      <w:r w:rsidR="00623E77" w:rsidRPr="00623E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1C37E0C8" w14:textId="45647A1F" w:rsidR="006E3431" w:rsidRPr="006E3431" w:rsidRDefault="006E3431" w:rsidP="00623E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      </w:t>
      </w:r>
      <w:r w:rsidRPr="006E34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utilizado como ferramenta para visualizar e definir as partes visuais do site, o aplicativo de designer </w:t>
      </w:r>
      <w:proofErr w:type="spellStart"/>
      <w:r w:rsidRPr="006E3431">
        <w:rPr>
          <w:rFonts w:ascii="Times New Roman" w:eastAsia="Times New Roman" w:hAnsi="Times New Roman" w:cs="Times New Roman"/>
          <w:sz w:val="24"/>
          <w:szCs w:val="24"/>
          <w:lang w:eastAsia="pt-BR"/>
        </w:rPr>
        <w:t>Canva</w:t>
      </w:r>
      <w:proofErr w:type="spellEnd"/>
      <w:r w:rsidRPr="006E3431">
        <w:rPr>
          <w:rFonts w:ascii="Times New Roman" w:eastAsia="Times New Roman" w:hAnsi="Times New Roman" w:cs="Times New Roman"/>
          <w:sz w:val="24"/>
          <w:szCs w:val="24"/>
          <w:lang w:eastAsia="pt-BR"/>
        </w:rPr>
        <w:t>. Nele, decidimos as paletas de cores, logo e as áreas visuais como tela de login, cadastro e parte inicial do site.</w:t>
      </w:r>
    </w:p>
    <w:p w14:paraId="75F680A8" w14:textId="77777777" w:rsidR="00623E77" w:rsidRPr="00623E77" w:rsidRDefault="00623E77" w:rsidP="00623E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7A40D26" w14:textId="2FFA411F" w:rsidR="00680E9B" w:rsidRDefault="00623E77" w:rsidP="00AA43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Etapa 6 – Testar: </w:t>
      </w:r>
    </w:p>
    <w:p w14:paraId="69DED648" w14:textId="666B960A" w:rsidR="00535B50" w:rsidRPr="00535B50" w:rsidRDefault="00535B50" w:rsidP="00535B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5B50">
        <w:rPr>
          <w:rFonts w:ascii="Times New Roman" w:hAnsi="Times New Roman" w:cs="Times New Roman"/>
          <w:sz w:val="24"/>
          <w:szCs w:val="24"/>
        </w:rPr>
        <w:t>Após as etapas anteriores serem concluídas, serão realizados testes com profissionais da área de educação física e seus alunos por meio de situações fictícias, para definir a eficiência do sistema web que foi desenvolvido, para que assim, seja realizado a criação do relatório final e conclusão do projeto.</w:t>
      </w:r>
    </w:p>
    <w:p w14:paraId="3533ECC0" w14:textId="77777777" w:rsidR="00D50168" w:rsidRDefault="00D50168" w:rsidP="00AA43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25F4F" w14:textId="073E73FA" w:rsidR="00AA43E7" w:rsidRDefault="00AA43E7" w:rsidP="006A2F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RESULTADOS ESPERADOS </w:t>
      </w:r>
    </w:p>
    <w:p w14:paraId="299750C9" w14:textId="6866CFED" w:rsidR="006A2FB6" w:rsidRDefault="006A2FB6" w:rsidP="00BC1976">
      <w:pPr>
        <w:spacing w:line="360" w:lineRule="auto"/>
        <w:ind w:firstLine="708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A2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Espera-se que o sistema </w:t>
      </w:r>
      <w:proofErr w:type="spellStart"/>
      <w:r w:rsidRPr="006A2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TechFit</w:t>
      </w:r>
      <w:proofErr w:type="spellEnd"/>
      <w:r w:rsidRPr="006A2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auxilie seus usuários, seja ele consumidor ou fornecedor de treinos personalizados, oferecendo uma interface intuitiva e personalizável que possa contribuir significativamente para a população, promovendo saúde, bem-estar e acessibilidade.</w:t>
      </w:r>
    </w:p>
    <w:p w14:paraId="553E68A4" w14:textId="77777777" w:rsidR="00D50168" w:rsidRPr="006A2FB6" w:rsidRDefault="00D50168" w:rsidP="00BC197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F302E" w14:textId="69A2E3D1" w:rsidR="00AA43E7" w:rsidRDefault="00AA43E7" w:rsidP="00AA43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REFERÊNCIAS BIBLIOGRÁFICAS </w:t>
      </w:r>
    </w:p>
    <w:p w14:paraId="7A53067B" w14:textId="1E517D5E" w:rsidR="003D4FBB" w:rsidRPr="00220F45" w:rsidRDefault="003D4FBB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F45">
        <w:rPr>
          <w:rFonts w:ascii="Times New Roman" w:hAnsi="Times New Roman" w:cs="Times New Roman"/>
          <w:sz w:val="24"/>
          <w:szCs w:val="24"/>
        </w:rPr>
        <w:t xml:space="preserve">OLTMANN, Cláudio. Desenvolvimento de uma aplicação WEB e um aplicativo mobile para o controle da recuperação do treinamento físico através da Total </w:t>
      </w:r>
      <w:proofErr w:type="spellStart"/>
      <w:r w:rsidRPr="00220F45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220F45">
        <w:rPr>
          <w:rFonts w:ascii="Times New Roman" w:hAnsi="Times New Roman" w:cs="Times New Roman"/>
          <w:sz w:val="24"/>
          <w:szCs w:val="24"/>
        </w:rPr>
        <w:t xml:space="preserve"> Recovery. 2018. 124 f. Dissertação (Mestrado em Engenharia Biomédica) - Universidade Tecnológica Federal do Paraná, Curitiba, 2018. Disponível em: http://repositorio.utfpr.edu.br/jspui/handle/1/3456 | Acesso em: 11 mar. 2024</w:t>
      </w:r>
    </w:p>
    <w:p w14:paraId="14CCBFC2" w14:textId="77777777" w:rsidR="00C4699C" w:rsidRPr="00220F45" w:rsidRDefault="00C4699C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D2CA4" w14:textId="781CD17C" w:rsidR="00C4699C" w:rsidRDefault="00220F45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F45">
        <w:rPr>
          <w:rFonts w:ascii="Times New Roman" w:hAnsi="Times New Roman" w:cs="Times New Roman"/>
          <w:sz w:val="24"/>
          <w:szCs w:val="24"/>
        </w:rPr>
        <w:t xml:space="preserve">CAMPOS, Henrique </w:t>
      </w:r>
      <w:proofErr w:type="spellStart"/>
      <w:r w:rsidRPr="00220F45">
        <w:rPr>
          <w:rFonts w:ascii="Times New Roman" w:hAnsi="Times New Roman" w:cs="Times New Roman"/>
          <w:sz w:val="24"/>
          <w:szCs w:val="24"/>
        </w:rPr>
        <w:t>Passarelli</w:t>
      </w:r>
      <w:proofErr w:type="spellEnd"/>
      <w:r w:rsidRPr="00220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45">
        <w:rPr>
          <w:rFonts w:ascii="Times New Roman" w:hAnsi="Times New Roman" w:cs="Times New Roman"/>
          <w:sz w:val="24"/>
          <w:szCs w:val="24"/>
        </w:rPr>
        <w:t>Cugini</w:t>
      </w:r>
      <w:proofErr w:type="spellEnd"/>
      <w:r w:rsidRPr="00220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F45">
        <w:rPr>
          <w:rFonts w:ascii="Times New Roman" w:hAnsi="Times New Roman" w:cs="Times New Roman"/>
          <w:sz w:val="24"/>
          <w:szCs w:val="24"/>
        </w:rPr>
        <w:t>NoFat</w:t>
      </w:r>
      <w:proofErr w:type="spellEnd"/>
      <w:r w:rsidRPr="00220F45">
        <w:rPr>
          <w:rFonts w:ascii="Times New Roman" w:hAnsi="Times New Roman" w:cs="Times New Roman"/>
          <w:sz w:val="24"/>
          <w:szCs w:val="24"/>
        </w:rPr>
        <w:t xml:space="preserve"> - plataforma de treinamento físico, 2022. Trabalho de conclusão de Curso (Curso Superior de Tecnologia em Análise e Desenvolvimento de Sistemas) - Fatec Taubaté, Taubaté, 2022.</w:t>
      </w:r>
    </w:p>
    <w:p w14:paraId="22B7C0B4" w14:textId="77777777" w:rsidR="00220F45" w:rsidRDefault="00220F45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3F7B5" w14:textId="36FA01BD" w:rsidR="00E90A83" w:rsidRDefault="009D344F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44F">
        <w:rPr>
          <w:rFonts w:ascii="Times New Roman" w:hAnsi="Times New Roman" w:cs="Times New Roman"/>
          <w:sz w:val="24"/>
          <w:szCs w:val="24"/>
        </w:rPr>
        <w:t>DO NASCIMENTO, A. M. L. et al. PROJETO MINHA ACADEMIA. Disponível em: https://periodicos.saolucas.edu.br/index.php/mit/article/download/266/227 | Acesso em 11 mar. 2024 | Disponível em: https://ric.cps.sp.gov.br/handle/123456789/11353 | Acesso em: 11 mar. 2024</w:t>
      </w:r>
    </w:p>
    <w:p w14:paraId="0D8E7440" w14:textId="77777777" w:rsidR="004C38B5" w:rsidRPr="004C38B5" w:rsidRDefault="004C38B5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E5F5D" w14:textId="36BF1ABE" w:rsidR="00E90A83" w:rsidRDefault="004C38B5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8B5">
        <w:rPr>
          <w:rFonts w:ascii="Times New Roman" w:hAnsi="Times New Roman" w:cs="Times New Roman"/>
          <w:sz w:val="24"/>
          <w:szCs w:val="24"/>
        </w:rPr>
        <w:t>BANCK, W. L. Periodização do treinamento para a musculação. 2022. Disponível em: https://repositorio.uninter.com/handle/1/1106 | Acesso em: 10 mar. 2024.</w:t>
      </w:r>
    </w:p>
    <w:p w14:paraId="72D18D79" w14:textId="77777777" w:rsidR="003C66B8" w:rsidRPr="003C66B8" w:rsidRDefault="003C66B8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396B7" w14:textId="19FAA120" w:rsidR="003C66B8" w:rsidRDefault="003C66B8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6B8">
        <w:rPr>
          <w:rFonts w:ascii="Times New Roman" w:hAnsi="Times New Roman" w:cs="Times New Roman"/>
          <w:sz w:val="24"/>
          <w:szCs w:val="24"/>
        </w:rPr>
        <w:t>KROTH, G. Aplicativo para treino de academia: 5 apps para otimizar a rotina. Disponível em: https://blog.nextfit.com.br/aplicativo-para-treino-academia | Acesso em: 10 mar. 2024. Sistema para Academia. Disponível em: https://nextfit.com.br/sistema-paraacademia/?utm_source=google_ads&amp;utm_medium=cpc&amp;utm_campaign=ga-searchprodutos-sistema-</w:t>
      </w:r>
      <w:r w:rsidRPr="003C66B8">
        <w:rPr>
          <w:rFonts w:ascii="Times New Roman" w:hAnsi="Times New Roman" w:cs="Times New Roman"/>
          <w:sz w:val="24"/>
          <w:szCs w:val="24"/>
        </w:rPr>
        <w:lastRenderedPageBreak/>
        <w:t>academia3&amp;gad_source=1&amp;gclid=CjwKCAiA0bWvBhBjEiwAtEsoW2HJlwlmDtPg9EqkH2Hv GmLtUpYrcokzcHhvcUojnT2a4vpYmYnQgBoCHAMQAvD_BwE | Acesso em: 10 mar. 2024.</w:t>
      </w:r>
    </w:p>
    <w:p w14:paraId="1914FFDA" w14:textId="77777777" w:rsidR="00396B46" w:rsidRDefault="00396B46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DDB3C" w14:textId="047B9879" w:rsidR="00396B46" w:rsidRDefault="00396B46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B46">
        <w:rPr>
          <w:rFonts w:ascii="Times New Roman" w:hAnsi="Times New Roman" w:cs="Times New Roman"/>
          <w:sz w:val="24"/>
          <w:szCs w:val="24"/>
        </w:rPr>
        <w:t>https://fases.ifrn.edu.br/publicacoeszn/index.php/mociteczn/article/view/311 | Link em formato ABNT: DE ALMEIDA, AL; DA SILVA, RF Desenvolvimento de um sistema para academias com acompanhamento da rotina de treino. Disponível em</w:t>
      </w:r>
      <w:proofErr w:type="gramStart"/>
      <w:r w:rsidRPr="00396B46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396B46">
        <w:rPr>
          <w:rFonts w:ascii="Times New Roman" w:hAnsi="Times New Roman" w:cs="Times New Roman"/>
          <w:sz w:val="24"/>
          <w:szCs w:val="24"/>
        </w:rPr>
        <w:t xml:space="preserve"> Acesso em: 10 mar. 2024.</w:t>
      </w:r>
    </w:p>
    <w:p w14:paraId="48BDD637" w14:textId="77777777" w:rsidR="006B62B4" w:rsidRDefault="006B62B4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B8C29" w14:textId="6B92CD1F" w:rsidR="006B62B4" w:rsidRDefault="006B62B4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2B4">
        <w:rPr>
          <w:rFonts w:ascii="Times New Roman" w:hAnsi="Times New Roman" w:cs="Times New Roman"/>
          <w:sz w:val="24"/>
          <w:szCs w:val="24"/>
        </w:rPr>
        <w:t xml:space="preserve">Guarani </w:t>
      </w:r>
      <w:proofErr w:type="gramStart"/>
      <w:r w:rsidRPr="006B62B4">
        <w:rPr>
          <w:rFonts w:ascii="Times New Roman" w:hAnsi="Times New Roman" w:cs="Times New Roman"/>
          <w:sz w:val="24"/>
          <w:szCs w:val="24"/>
        </w:rPr>
        <w:t>Sport :</w:t>
      </w:r>
      <w:proofErr w:type="gramEnd"/>
      <w:r w:rsidRPr="006B62B4">
        <w:rPr>
          <w:rFonts w:ascii="Times New Roman" w:hAnsi="Times New Roman" w:cs="Times New Roman"/>
          <w:sz w:val="24"/>
          <w:szCs w:val="24"/>
        </w:rPr>
        <w:t xml:space="preserve"> O DNA da Pedagogia Esportiva. Disponível em: &lt;https://site.guaranisport.com.br/desigualdades-atividades-fisicas/&gt;. Acesso em: 9 abr. 2024b.</w:t>
      </w:r>
    </w:p>
    <w:p w14:paraId="5596BB89" w14:textId="77777777" w:rsidR="005D3586" w:rsidRPr="00396B46" w:rsidRDefault="005D3586" w:rsidP="00AA43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49E94" w14:textId="77301E8D" w:rsidR="009C4886" w:rsidRDefault="005D3586" w:rsidP="00AA43E7">
      <w:pPr>
        <w:spacing w:line="360" w:lineRule="auto"/>
        <w:jc w:val="both"/>
        <w:rPr>
          <w:ins w:id="153" w:author="Mickaelle" w:date="2024-05-28T15:43:00Z"/>
          <w:rFonts w:ascii="Times New Roman" w:hAnsi="Times New Roman" w:cs="Times New Roman"/>
          <w:sz w:val="24"/>
          <w:szCs w:val="24"/>
        </w:rPr>
      </w:pPr>
      <w:r w:rsidRPr="005D3586">
        <w:rPr>
          <w:rFonts w:ascii="Times New Roman" w:hAnsi="Times New Roman" w:cs="Times New Roman"/>
          <w:sz w:val="24"/>
          <w:szCs w:val="24"/>
        </w:rPr>
        <w:t>Disponível em: &lt;https://www.ibge.gov.br/</w:t>
      </w:r>
      <w:proofErr w:type="spellStart"/>
      <w:r w:rsidRPr="005D3586">
        <w:rPr>
          <w:rFonts w:ascii="Times New Roman" w:hAnsi="Times New Roman" w:cs="Times New Roman"/>
          <w:sz w:val="24"/>
          <w:szCs w:val="24"/>
        </w:rPr>
        <w:t>busca.html?searchword</w:t>
      </w:r>
      <w:proofErr w:type="spellEnd"/>
      <w:r w:rsidRPr="005D3586">
        <w:rPr>
          <w:rFonts w:ascii="Times New Roman" w:hAnsi="Times New Roman" w:cs="Times New Roman"/>
          <w:sz w:val="24"/>
          <w:szCs w:val="24"/>
        </w:rPr>
        <w:t>=sedentarismo&gt;. Acesso em: 15 maio. 2024.</w:t>
      </w:r>
    </w:p>
    <w:p w14:paraId="6EE8AE03" w14:textId="77777777" w:rsidR="009C4886" w:rsidRDefault="009C4886" w:rsidP="00AA43E7">
      <w:pPr>
        <w:spacing w:line="360" w:lineRule="auto"/>
        <w:jc w:val="both"/>
        <w:rPr>
          <w:ins w:id="154" w:author="Mickaelle" w:date="2024-05-28T15:42:00Z"/>
          <w:rFonts w:ascii="Times New Roman" w:hAnsi="Times New Roman" w:cs="Times New Roman"/>
          <w:sz w:val="24"/>
          <w:szCs w:val="24"/>
        </w:rPr>
      </w:pPr>
    </w:p>
    <w:p w14:paraId="43DD9883" w14:textId="79661F87" w:rsidR="009C4886" w:rsidRDefault="009C4886" w:rsidP="009C4886">
      <w:pPr>
        <w:jc w:val="both"/>
        <w:rPr>
          <w:ins w:id="155" w:author="Mickaelle" w:date="2024-05-28T15:44:00Z"/>
          <w:rFonts w:ascii="Times New Roman" w:hAnsi="Times New Roman" w:cs="Times New Roman"/>
          <w:sz w:val="24"/>
          <w:szCs w:val="24"/>
        </w:rPr>
      </w:pPr>
      <w:ins w:id="156" w:author="Mickaelle" w:date="2024-05-28T15:42:00Z">
        <w:r w:rsidRPr="009C4886">
          <w:rPr>
            <w:rFonts w:ascii="Times New Roman" w:hAnsi="Times New Roman" w:cs="Times New Roman"/>
            <w:sz w:val="24"/>
            <w:szCs w:val="24"/>
            <w:rPrChange w:id="157" w:author="Mickaelle" w:date="2024-05-28T15:43:00Z">
              <w:rPr>
                <w:shd w:val="clear" w:color="auto" w:fill="FFFFFF"/>
              </w:rPr>
            </w:rPrChange>
          </w:rPr>
          <w:t>Disponível em: &lt;http://ASociedadeemRede_DoConhecimentoaAccaoPolitica-ManuelCastellsGustavoCardoso.pdf&gt;. Acesso em: 28 maio. 2024.</w:t>
        </w:r>
      </w:ins>
    </w:p>
    <w:p w14:paraId="083C8A7F" w14:textId="77777777" w:rsidR="005C3EC7" w:rsidRDefault="005C3EC7" w:rsidP="009C4886">
      <w:pPr>
        <w:jc w:val="both"/>
        <w:rPr>
          <w:ins w:id="158" w:author="Mickaelle" w:date="2024-05-28T15:44:00Z"/>
          <w:rFonts w:ascii="Times New Roman" w:hAnsi="Times New Roman" w:cs="Times New Roman"/>
          <w:sz w:val="24"/>
          <w:szCs w:val="24"/>
        </w:rPr>
      </w:pPr>
    </w:p>
    <w:p w14:paraId="5D69F02A" w14:textId="77777777" w:rsidR="005C3EC7" w:rsidRPr="005C3EC7" w:rsidRDefault="005C3EC7" w:rsidP="005C3EC7">
      <w:pPr>
        <w:jc w:val="both"/>
        <w:rPr>
          <w:ins w:id="159" w:author="Mickaelle" w:date="2024-05-28T15:44:00Z"/>
          <w:rFonts w:ascii="Times New Roman" w:hAnsi="Times New Roman" w:cs="Times New Roman"/>
          <w:sz w:val="24"/>
          <w:szCs w:val="24"/>
        </w:rPr>
      </w:pPr>
      <w:ins w:id="160" w:author="Mickaelle" w:date="2024-05-28T15:44:00Z">
        <w:r w:rsidRPr="005C3EC7">
          <w:rPr>
            <w:rFonts w:ascii="Times New Roman" w:hAnsi="Times New Roman" w:cs="Times New Roman"/>
            <w:sz w:val="24"/>
            <w:szCs w:val="24"/>
          </w:rPr>
          <w:t xml:space="preserve">GOMES, B. B. C.; PAULA, B. B. C. Efeitos do exercício físico na prevenção e atenuação da severidade dos sintomas e na reabilitação de indivíduos infectados por SARS-COV-2. 2020. Monografia (Graduação em Educação Física) - Faculdade de Ciências da Educação e Saúde, Centro Universitário de Brasília, Brasília, 2020. Disponível em: https://repositorio.uniceub.br/jspui/handle/prefix/14617. Acesso em 04 de junho </w:t>
        </w:r>
      </w:ins>
    </w:p>
    <w:p w14:paraId="55D48D85" w14:textId="442F67AE" w:rsidR="005C3EC7" w:rsidRDefault="005C3EC7" w:rsidP="005C3EC7">
      <w:pPr>
        <w:jc w:val="both"/>
        <w:rPr>
          <w:ins w:id="161" w:author="Mickaelle" w:date="2024-05-28T15:45:00Z"/>
          <w:rFonts w:ascii="Times New Roman" w:hAnsi="Times New Roman" w:cs="Times New Roman"/>
          <w:sz w:val="24"/>
          <w:szCs w:val="24"/>
        </w:rPr>
      </w:pPr>
      <w:ins w:id="162" w:author="Mickaelle" w:date="2024-05-28T15:44:00Z">
        <w:r w:rsidRPr="005C3EC7">
          <w:rPr>
            <w:rFonts w:ascii="Times New Roman" w:hAnsi="Times New Roman" w:cs="Times New Roman"/>
            <w:sz w:val="24"/>
            <w:szCs w:val="24"/>
          </w:rPr>
          <w:t>de 2020.</w:t>
        </w:r>
      </w:ins>
    </w:p>
    <w:p w14:paraId="0159AAA3" w14:textId="77777777" w:rsidR="00010C0D" w:rsidRDefault="00010C0D" w:rsidP="005C3EC7">
      <w:pPr>
        <w:jc w:val="both"/>
        <w:rPr>
          <w:ins w:id="163" w:author="Mickaelle" w:date="2024-05-28T15:45:00Z"/>
          <w:rFonts w:ascii="Times New Roman" w:hAnsi="Times New Roman" w:cs="Times New Roman"/>
          <w:sz w:val="24"/>
          <w:szCs w:val="24"/>
        </w:rPr>
      </w:pPr>
    </w:p>
    <w:p w14:paraId="00D4B568" w14:textId="4FBBC707" w:rsidR="00010C0D" w:rsidRDefault="00010C0D" w:rsidP="00010C0D">
      <w:pPr>
        <w:jc w:val="both"/>
        <w:rPr>
          <w:ins w:id="164" w:author="Mickaelle" w:date="2024-05-28T16:02:00Z"/>
          <w:rFonts w:ascii="Times New Roman" w:hAnsi="Times New Roman" w:cs="Times New Roman"/>
          <w:sz w:val="24"/>
          <w:szCs w:val="24"/>
        </w:rPr>
      </w:pPr>
      <w:ins w:id="165" w:author="Mickaelle" w:date="2024-05-28T15:45:00Z">
        <w:r w:rsidRPr="00010C0D">
          <w:rPr>
            <w:rFonts w:ascii="Times New Roman" w:hAnsi="Times New Roman" w:cs="Times New Roman"/>
            <w:sz w:val="24"/>
            <w:szCs w:val="24"/>
          </w:rPr>
          <w:t>Conselho Federal de Educação Física - CONFEF. Resolução CONFEF nº 328/2016. Dispõe sobre Especialidade Profissional em Educação Física na área de Avaliação Física., Rio de Janeiro, n. Art. 5º, 10 out. 2016.</w:t>
        </w:r>
      </w:ins>
    </w:p>
    <w:p w14:paraId="3ACA515D" w14:textId="77777777" w:rsidR="00566E37" w:rsidRDefault="00566E37" w:rsidP="00010C0D">
      <w:pPr>
        <w:jc w:val="both"/>
        <w:rPr>
          <w:ins w:id="166" w:author="Mickaelle" w:date="2024-05-28T16:02:00Z"/>
          <w:rFonts w:ascii="Times New Roman" w:hAnsi="Times New Roman" w:cs="Times New Roman"/>
          <w:sz w:val="24"/>
          <w:szCs w:val="24"/>
        </w:rPr>
      </w:pPr>
    </w:p>
    <w:p w14:paraId="663EEBEE" w14:textId="0A7FEECD" w:rsidR="00566E37" w:rsidRPr="00170365" w:rsidDel="00087E72" w:rsidRDefault="00087E72">
      <w:pPr>
        <w:spacing w:line="360" w:lineRule="auto"/>
        <w:jc w:val="both"/>
        <w:rPr>
          <w:del w:id="167" w:author="Mickaelle" w:date="2024-05-28T16:04:00Z"/>
          <w:rFonts w:ascii="Times New Roman" w:hAnsi="Times New Roman" w:cs="Times New Roman"/>
          <w:color w:val="000000" w:themeColor="text1"/>
          <w:sz w:val="24"/>
          <w:szCs w:val="24"/>
          <w:rPrChange w:id="168" w:author="Mickaelle" w:date="2024-05-28T16:05:00Z">
            <w:rPr>
              <w:del w:id="169" w:author="Mickaelle" w:date="2024-05-28T16:04:00Z"/>
              <w:rFonts w:ascii="Times New Roman" w:hAnsi="Times New Roman" w:cs="Times New Roman"/>
              <w:sz w:val="24"/>
              <w:szCs w:val="24"/>
            </w:rPr>
          </w:rPrChange>
        </w:rPr>
      </w:pPr>
      <w:ins w:id="170" w:author="Mickaelle" w:date="2024-05-28T16:04:00Z">
        <w:r w:rsidRPr="00170365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shd w:val="clear" w:color="auto" w:fill="FFFFFF"/>
            <w:rPrChange w:id="171" w:author="Mickaelle" w:date="2024-05-28T16:05:00Z">
              <w:rPr>
                <w:rFonts w:ascii="Arial" w:hAnsi="Arial" w:cs="Arial"/>
                <w:b/>
                <w:bCs/>
                <w:color w:val="37393C"/>
                <w:shd w:val="clear" w:color="auto" w:fill="FFFFFF"/>
              </w:rPr>
            </w:rPrChange>
          </w:rPr>
          <w:t xml:space="preserve">Sedentarismo: 70% dos brasileiros não praticam atividade física, aponta </w:t>
        </w:r>
        <w:proofErr w:type="spellStart"/>
        <w:proofErr w:type="gramStart"/>
        <w:r w:rsidRPr="00170365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shd w:val="clear" w:color="auto" w:fill="FFFFFF"/>
            <w:rPrChange w:id="172" w:author="Mickaelle" w:date="2024-05-28T16:05:00Z">
              <w:rPr>
                <w:rFonts w:ascii="Arial" w:hAnsi="Arial" w:cs="Arial"/>
                <w:b/>
                <w:bCs/>
                <w:color w:val="37393C"/>
                <w:shd w:val="clear" w:color="auto" w:fill="FFFFFF"/>
              </w:rPr>
            </w:rPrChange>
          </w:rPr>
          <w:t>Pnud</w:t>
        </w:r>
        <w:proofErr w:type="spellEnd"/>
        <w:r w:rsidRPr="00170365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rPrChange w:id="173" w:author="Mickaelle" w:date="2024-05-28T16:05:00Z">
              <w:rPr>
                <w:rFonts w:ascii="Arial" w:hAnsi="Arial" w:cs="Arial"/>
                <w:color w:val="37393C"/>
                <w:shd w:val="clear" w:color="auto" w:fill="FFFFFF"/>
              </w:rPr>
            </w:rPrChange>
          </w:rPr>
          <w:t> .</w:t>
        </w:r>
        <w:proofErr w:type="gramEnd"/>
        <w:r w:rsidRPr="00170365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rPrChange w:id="174" w:author="Mickaelle" w:date="2024-05-28T16:05:00Z">
              <w:rPr>
                <w:rFonts w:ascii="Arial" w:hAnsi="Arial" w:cs="Arial"/>
                <w:color w:val="37393C"/>
                <w:shd w:val="clear" w:color="auto" w:fill="FFFFFF"/>
              </w:rPr>
            </w:rPrChange>
          </w:rPr>
          <w:t xml:space="preserve"> Disponível em: &lt;https://www.metro1.com.br/noticias/brasil/42484,sedentarismo-</w:t>
        </w:r>
        <w:r w:rsidRPr="00170365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rPrChange w:id="175" w:author="Mickaelle" w:date="2024-05-28T16:05:00Z">
              <w:rPr>
                <w:rFonts w:ascii="Arial" w:hAnsi="Arial" w:cs="Arial"/>
                <w:color w:val="37393C"/>
                <w:shd w:val="clear" w:color="auto" w:fill="FFFFFF"/>
              </w:rPr>
            </w:rPrChange>
          </w:rPr>
          <w:lastRenderedPageBreak/>
          <w:t>70percent-dos-brasileiros-nao-praticam-atividade-fisica-aponta-pnud&gt;. Acesso em: 28 maio. 2024.</w:t>
        </w:r>
      </w:ins>
    </w:p>
    <w:p w14:paraId="5947878D" w14:textId="77777777" w:rsidR="00C4699C" w:rsidDel="00DF4AA6" w:rsidRDefault="00C4699C">
      <w:pPr>
        <w:spacing w:line="360" w:lineRule="auto"/>
        <w:jc w:val="both"/>
        <w:rPr>
          <w:del w:id="176" w:author="Mickaelle" w:date="2024-05-28T15:53:00Z"/>
        </w:rPr>
      </w:pPr>
    </w:p>
    <w:p w14:paraId="2563041F" w14:textId="77777777" w:rsidR="00C4699C" w:rsidDel="00DF4AA6" w:rsidRDefault="00C4699C">
      <w:pPr>
        <w:spacing w:line="360" w:lineRule="auto"/>
        <w:jc w:val="both"/>
        <w:rPr>
          <w:del w:id="177" w:author="Mickaelle" w:date="2024-05-28T15:53:00Z"/>
        </w:rPr>
      </w:pPr>
    </w:p>
    <w:p w14:paraId="27B9EA33" w14:textId="77777777" w:rsidR="003D4FBB" w:rsidDel="00DF4AA6" w:rsidRDefault="003D4FBB">
      <w:pPr>
        <w:spacing w:line="360" w:lineRule="auto"/>
        <w:jc w:val="both"/>
        <w:rPr>
          <w:del w:id="178" w:author="Mickaelle" w:date="2024-05-28T15:53:00Z"/>
          <w:rFonts w:ascii="Times New Roman" w:hAnsi="Times New Roman" w:cs="Times New Roman"/>
          <w:b/>
          <w:bCs/>
          <w:sz w:val="24"/>
          <w:szCs w:val="24"/>
        </w:rPr>
      </w:pPr>
    </w:p>
    <w:p w14:paraId="1A0CF41E" w14:textId="77777777" w:rsidR="00AA43E7" w:rsidRPr="00AA43E7" w:rsidDel="00DF4AA6" w:rsidRDefault="00AA43E7">
      <w:pPr>
        <w:spacing w:line="360" w:lineRule="auto"/>
        <w:jc w:val="both"/>
        <w:rPr>
          <w:del w:id="179" w:author="Mickaelle" w:date="2024-05-28T15:53:00Z"/>
          <w:rFonts w:ascii="Times New Roman" w:hAnsi="Times New Roman" w:cs="Times New Roman"/>
          <w:b/>
          <w:bCs/>
          <w:sz w:val="24"/>
          <w:szCs w:val="24"/>
        </w:rPr>
      </w:pPr>
    </w:p>
    <w:p w14:paraId="06089765" w14:textId="77777777" w:rsidR="00116733" w:rsidRPr="00116733" w:rsidRDefault="0011673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  <w:pPrChange w:id="180" w:author="Mickaelle" w:date="2024-05-28T16:04:00Z">
          <w:pPr>
            <w:spacing w:after="0"/>
            <w:jc w:val="center"/>
          </w:pPr>
        </w:pPrChange>
      </w:pPr>
    </w:p>
    <w:sectPr w:rsidR="00116733" w:rsidRPr="0011673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7314" w14:textId="77777777" w:rsidR="005F0D40" w:rsidRDefault="005F0D40" w:rsidP="00F32B99">
      <w:pPr>
        <w:spacing w:after="0" w:line="240" w:lineRule="auto"/>
      </w:pPr>
      <w:r>
        <w:separator/>
      </w:r>
    </w:p>
  </w:endnote>
  <w:endnote w:type="continuationSeparator" w:id="0">
    <w:p w14:paraId="50355DED" w14:textId="77777777" w:rsidR="005F0D40" w:rsidRDefault="005F0D40" w:rsidP="00F32B99">
      <w:pPr>
        <w:spacing w:after="0" w:line="240" w:lineRule="auto"/>
      </w:pPr>
      <w:r>
        <w:continuationSeparator/>
      </w:r>
    </w:p>
  </w:endnote>
  <w:endnote w:type="continuationNotice" w:id="1">
    <w:p w14:paraId="6AD7E59A" w14:textId="77777777" w:rsidR="005F0D40" w:rsidRDefault="005F0D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224949"/>
      <w:docPartObj>
        <w:docPartGallery w:val="Page Numbers (Bottom of Page)"/>
        <w:docPartUnique/>
      </w:docPartObj>
    </w:sdtPr>
    <w:sdtEndPr/>
    <w:sdtContent>
      <w:p w14:paraId="3B964625" w14:textId="1E66FA3D" w:rsidR="00F32B99" w:rsidRDefault="00F32B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4F5FC3" w14:textId="77777777" w:rsidR="00F32B99" w:rsidRDefault="00F32B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72B0" w14:textId="77777777" w:rsidR="005F0D40" w:rsidRDefault="005F0D40" w:rsidP="00F32B99">
      <w:pPr>
        <w:spacing w:after="0" w:line="240" w:lineRule="auto"/>
      </w:pPr>
      <w:r>
        <w:separator/>
      </w:r>
    </w:p>
  </w:footnote>
  <w:footnote w:type="continuationSeparator" w:id="0">
    <w:p w14:paraId="08EC61A3" w14:textId="77777777" w:rsidR="005F0D40" w:rsidRDefault="005F0D40" w:rsidP="00F32B99">
      <w:pPr>
        <w:spacing w:after="0" w:line="240" w:lineRule="auto"/>
      </w:pPr>
      <w:r>
        <w:continuationSeparator/>
      </w:r>
    </w:p>
  </w:footnote>
  <w:footnote w:type="continuationNotice" w:id="1">
    <w:p w14:paraId="5F3739DC" w14:textId="77777777" w:rsidR="005F0D40" w:rsidRDefault="005F0D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A6655"/>
    <w:multiLevelType w:val="hybridMultilevel"/>
    <w:tmpl w:val="51443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kaelle">
    <w15:presenceInfo w15:providerId="Windows Live" w15:userId="5f5f6d22ad877d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34"/>
    <w:rsid w:val="00006F12"/>
    <w:rsid w:val="00007D88"/>
    <w:rsid w:val="00010C0D"/>
    <w:rsid w:val="00014FEC"/>
    <w:rsid w:val="000216F1"/>
    <w:rsid w:val="0003329F"/>
    <w:rsid w:val="000420E7"/>
    <w:rsid w:val="0004355D"/>
    <w:rsid w:val="00053FEA"/>
    <w:rsid w:val="00064B1A"/>
    <w:rsid w:val="000727C7"/>
    <w:rsid w:val="00074E69"/>
    <w:rsid w:val="0008247C"/>
    <w:rsid w:val="000850B3"/>
    <w:rsid w:val="0008574E"/>
    <w:rsid w:val="00087E72"/>
    <w:rsid w:val="00090352"/>
    <w:rsid w:val="00092CA9"/>
    <w:rsid w:val="00095D9E"/>
    <w:rsid w:val="000A60E4"/>
    <w:rsid w:val="000B10C5"/>
    <w:rsid w:val="000B2D1B"/>
    <w:rsid w:val="000B5823"/>
    <w:rsid w:val="000C26ED"/>
    <w:rsid w:val="000D1F69"/>
    <w:rsid w:val="000E1A8F"/>
    <w:rsid w:val="000F4988"/>
    <w:rsid w:val="00100765"/>
    <w:rsid w:val="00106F81"/>
    <w:rsid w:val="0011005D"/>
    <w:rsid w:val="001107D6"/>
    <w:rsid w:val="0011461C"/>
    <w:rsid w:val="00116733"/>
    <w:rsid w:val="00134F71"/>
    <w:rsid w:val="001458A8"/>
    <w:rsid w:val="00166C9B"/>
    <w:rsid w:val="00170365"/>
    <w:rsid w:val="00185A6A"/>
    <w:rsid w:val="001954CC"/>
    <w:rsid w:val="001A3BBC"/>
    <w:rsid w:val="001B332B"/>
    <w:rsid w:val="001B560D"/>
    <w:rsid w:val="001B6BA0"/>
    <w:rsid w:val="001C1C8D"/>
    <w:rsid w:val="001D5E5C"/>
    <w:rsid w:val="001F2749"/>
    <w:rsid w:val="0020041C"/>
    <w:rsid w:val="0020366D"/>
    <w:rsid w:val="00220F45"/>
    <w:rsid w:val="00226C80"/>
    <w:rsid w:val="00230D28"/>
    <w:rsid w:val="00231254"/>
    <w:rsid w:val="00242DC4"/>
    <w:rsid w:val="00243A7A"/>
    <w:rsid w:val="00252128"/>
    <w:rsid w:val="002644F2"/>
    <w:rsid w:val="0027651B"/>
    <w:rsid w:val="00291797"/>
    <w:rsid w:val="002A1018"/>
    <w:rsid w:val="002B7A75"/>
    <w:rsid w:val="002D2A45"/>
    <w:rsid w:val="002E7AD9"/>
    <w:rsid w:val="002F05A0"/>
    <w:rsid w:val="0031145C"/>
    <w:rsid w:val="00334296"/>
    <w:rsid w:val="00334D27"/>
    <w:rsid w:val="00336945"/>
    <w:rsid w:val="0034262B"/>
    <w:rsid w:val="0034683E"/>
    <w:rsid w:val="003775A2"/>
    <w:rsid w:val="00380920"/>
    <w:rsid w:val="003918ED"/>
    <w:rsid w:val="00395333"/>
    <w:rsid w:val="00396B46"/>
    <w:rsid w:val="003A490D"/>
    <w:rsid w:val="003B7FD4"/>
    <w:rsid w:val="003C34DF"/>
    <w:rsid w:val="003C66B8"/>
    <w:rsid w:val="003D0498"/>
    <w:rsid w:val="003D433E"/>
    <w:rsid w:val="003D4FBB"/>
    <w:rsid w:val="003E01C6"/>
    <w:rsid w:val="00426388"/>
    <w:rsid w:val="00436665"/>
    <w:rsid w:val="00460F41"/>
    <w:rsid w:val="004619C6"/>
    <w:rsid w:val="00462E57"/>
    <w:rsid w:val="004700A1"/>
    <w:rsid w:val="00485AA5"/>
    <w:rsid w:val="004A0BFF"/>
    <w:rsid w:val="004A3D5A"/>
    <w:rsid w:val="004B3642"/>
    <w:rsid w:val="004C02D7"/>
    <w:rsid w:val="004C38B5"/>
    <w:rsid w:val="004D3F71"/>
    <w:rsid w:val="004D51DF"/>
    <w:rsid w:val="004D63F7"/>
    <w:rsid w:val="004E2334"/>
    <w:rsid w:val="004F1205"/>
    <w:rsid w:val="004F176B"/>
    <w:rsid w:val="004F7F22"/>
    <w:rsid w:val="0050009C"/>
    <w:rsid w:val="005004A5"/>
    <w:rsid w:val="00501BB0"/>
    <w:rsid w:val="00523CE9"/>
    <w:rsid w:val="005320DD"/>
    <w:rsid w:val="00535B50"/>
    <w:rsid w:val="00540192"/>
    <w:rsid w:val="00540B5F"/>
    <w:rsid w:val="00543814"/>
    <w:rsid w:val="005442DE"/>
    <w:rsid w:val="00544E47"/>
    <w:rsid w:val="00566E37"/>
    <w:rsid w:val="00576ACB"/>
    <w:rsid w:val="00594488"/>
    <w:rsid w:val="005B1479"/>
    <w:rsid w:val="005B74E0"/>
    <w:rsid w:val="005C3EC7"/>
    <w:rsid w:val="005C7295"/>
    <w:rsid w:val="005D1841"/>
    <w:rsid w:val="005D3586"/>
    <w:rsid w:val="005D5D33"/>
    <w:rsid w:val="005E2B88"/>
    <w:rsid w:val="005F0D40"/>
    <w:rsid w:val="005F26B3"/>
    <w:rsid w:val="00600BDE"/>
    <w:rsid w:val="00610304"/>
    <w:rsid w:val="00621816"/>
    <w:rsid w:val="00623E77"/>
    <w:rsid w:val="00626A48"/>
    <w:rsid w:val="00633C91"/>
    <w:rsid w:val="00640412"/>
    <w:rsid w:val="006529A5"/>
    <w:rsid w:val="00672E77"/>
    <w:rsid w:val="00680E9B"/>
    <w:rsid w:val="00685791"/>
    <w:rsid w:val="00686F6E"/>
    <w:rsid w:val="00687D6B"/>
    <w:rsid w:val="006920E4"/>
    <w:rsid w:val="006A2FB6"/>
    <w:rsid w:val="006A3367"/>
    <w:rsid w:val="006B62B4"/>
    <w:rsid w:val="006B7954"/>
    <w:rsid w:val="006C4885"/>
    <w:rsid w:val="006D022C"/>
    <w:rsid w:val="006D493E"/>
    <w:rsid w:val="006D60A9"/>
    <w:rsid w:val="006D6B84"/>
    <w:rsid w:val="006E1314"/>
    <w:rsid w:val="006E3431"/>
    <w:rsid w:val="006F488F"/>
    <w:rsid w:val="0070014D"/>
    <w:rsid w:val="007003E5"/>
    <w:rsid w:val="00705A92"/>
    <w:rsid w:val="007104A9"/>
    <w:rsid w:val="00713E17"/>
    <w:rsid w:val="00714AA3"/>
    <w:rsid w:val="00720B44"/>
    <w:rsid w:val="00730216"/>
    <w:rsid w:val="00732B2E"/>
    <w:rsid w:val="0074067A"/>
    <w:rsid w:val="00753AF9"/>
    <w:rsid w:val="00754A6A"/>
    <w:rsid w:val="00755618"/>
    <w:rsid w:val="0077160E"/>
    <w:rsid w:val="0078477D"/>
    <w:rsid w:val="007A77EC"/>
    <w:rsid w:val="007D3167"/>
    <w:rsid w:val="007D5A7F"/>
    <w:rsid w:val="007D60E4"/>
    <w:rsid w:val="007E0F0F"/>
    <w:rsid w:val="007E5988"/>
    <w:rsid w:val="007E7F80"/>
    <w:rsid w:val="007F19F4"/>
    <w:rsid w:val="00810F19"/>
    <w:rsid w:val="00834971"/>
    <w:rsid w:val="008401E5"/>
    <w:rsid w:val="0084687C"/>
    <w:rsid w:val="008547C1"/>
    <w:rsid w:val="008568E0"/>
    <w:rsid w:val="00862E02"/>
    <w:rsid w:val="00870B06"/>
    <w:rsid w:val="00871EBF"/>
    <w:rsid w:val="00885EF5"/>
    <w:rsid w:val="00886EE1"/>
    <w:rsid w:val="008A2C26"/>
    <w:rsid w:val="008A69A9"/>
    <w:rsid w:val="008A7C93"/>
    <w:rsid w:val="008C3F51"/>
    <w:rsid w:val="008D3D02"/>
    <w:rsid w:val="008D54A2"/>
    <w:rsid w:val="008F125C"/>
    <w:rsid w:val="00912742"/>
    <w:rsid w:val="00922C73"/>
    <w:rsid w:val="009241C1"/>
    <w:rsid w:val="00927D42"/>
    <w:rsid w:val="00933546"/>
    <w:rsid w:val="00934928"/>
    <w:rsid w:val="00942312"/>
    <w:rsid w:val="00942990"/>
    <w:rsid w:val="00942EC3"/>
    <w:rsid w:val="00947F85"/>
    <w:rsid w:val="009510C8"/>
    <w:rsid w:val="00952AAD"/>
    <w:rsid w:val="00971FE6"/>
    <w:rsid w:val="009743CA"/>
    <w:rsid w:val="00977251"/>
    <w:rsid w:val="009861B1"/>
    <w:rsid w:val="00987872"/>
    <w:rsid w:val="009926D1"/>
    <w:rsid w:val="009A09C0"/>
    <w:rsid w:val="009A3661"/>
    <w:rsid w:val="009B2F26"/>
    <w:rsid w:val="009B3EA2"/>
    <w:rsid w:val="009C2547"/>
    <w:rsid w:val="009C4886"/>
    <w:rsid w:val="009C5A2B"/>
    <w:rsid w:val="009D0AE2"/>
    <w:rsid w:val="009D11DA"/>
    <w:rsid w:val="009D344F"/>
    <w:rsid w:val="009E140D"/>
    <w:rsid w:val="009F0A58"/>
    <w:rsid w:val="009F49D4"/>
    <w:rsid w:val="009F4ECE"/>
    <w:rsid w:val="00A036F4"/>
    <w:rsid w:val="00A04420"/>
    <w:rsid w:val="00A1080E"/>
    <w:rsid w:val="00A111BA"/>
    <w:rsid w:val="00A143DA"/>
    <w:rsid w:val="00A1591A"/>
    <w:rsid w:val="00A438DB"/>
    <w:rsid w:val="00A460EB"/>
    <w:rsid w:val="00A53A47"/>
    <w:rsid w:val="00A573E7"/>
    <w:rsid w:val="00A7179B"/>
    <w:rsid w:val="00A74C11"/>
    <w:rsid w:val="00A82D0E"/>
    <w:rsid w:val="00A84EE1"/>
    <w:rsid w:val="00A9330A"/>
    <w:rsid w:val="00A93D8C"/>
    <w:rsid w:val="00A93DC4"/>
    <w:rsid w:val="00A957D6"/>
    <w:rsid w:val="00A967EA"/>
    <w:rsid w:val="00A970FC"/>
    <w:rsid w:val="00AA03EA"/>
    <w:rsid w:val="00AA43E7"/>
    <w:rsid w:val="00AB0C7E"/>
    <w:rsid w:val="00AD49AB"/>
    <w:rsid w:val="00AF1D63"/>
    <w:rsid w:val="00B068E3"/>
    <w:rsid w:val="00B14BE5"/>
    <w:rsid w:val="00B25766"/>
    <w:rsid w:val="00B26D25"/>
    <w:rsid w:val="00B31EC1"/>
    <w:rsid w:val="00B41FD7"/>
    <w:rsid w:val="00B42F0B"/>
    <w:rsid w:val="00B45AD7"/>
    <w:rsid w:val="00B525CD"/>
    <w:rsid w:val="00B56465"/>
    <w:rsid w:val="00B57A75"/>
    <w:rsid w:val="00B67A8B"/>
    <w:rsid w:val="00B740C1"/>
    <w:rsid w:val="00B815C2"/>
    <w:rsid w:val="00B8390E"/>
    <w:rsid w:val="00B865A7"/>
    <w:rsid w:val="00B977DC"/>
    <w:rsid w:val="00BB649D"/>
    <w:rsid w:val="00BC1976"/>
    <w:rsid w:val="00BC3C6D"/>
    <w:rsid w:val="00BD3E3D"/>
    <w:rsid w:val="00BD682D"/>
    <w:rsid w:val="00BF0162"/>
    <w:rsid w:val="00BF2E90"/>
    <w:rsid w:val="00C056C9"/>
    <w:rsid w:val="00C10334"/>
    <w:rsid w:val="00C31BF0"/>
    <w:rsid w:val="00C35EE8"/>
    <w:rsid w:val="00C46753"/>
    <w:rsid w:val="00C4699C"/>
    <w:rsid w:val="00C50818"/>
    <w:rsid w:val="00C512EA"/>
    <w:rsid w:val="00C52F75"/>
    <w:rsid w:val="00C72515"/>
    <w:rsid w:val="00C77541"/>
    <w:rsid w:val="00C77778"/>
    <w:rsid w:val="00C82B36"/>
    <w:rsid w:val="00CC024B"/>
    <w:rsid w:val="00CC33F1"/>
    <w:rsid w:val="00CE474C"/>
    <w:rsid w:val="00CF149D"/>
    <w:rsid w:val="00CF5652"/>
    <w:rsid w:val="00CF78DC"/>
    <w:rsid w:val="00D01FD6"/>
    <w:rsid w:val="00D253A9"/>
    <w:rsid w:val="00D26E78"/>
    <w:rsid w:val="00D377A6"/>
    <w:rsid w:val="00D47BF8"/>
    <w:rsid w:val="00D50168"/>
    <w:rsid w:val="00D50FA6"/>
    <w:rsid w:val="00D51FB8"/>
    <w:rsid w:val="00D60EE5"/>
    <w:rsid w:val="00D6300E"/>
    <w:rsid w:val="00D73DAE"/>
    <w:rsid w:val="00D77A91"/>
    <w:rsid w:val="00D80EA5"/>
    <w:rsid w:val="00D81D2C"/>
    <w:rsid w:val="00D9071F"/>
    <w:rsid w:val="00D91C0A"/>
    <w:rsid w:val="00D92A5D"/>
    <w:rsid w:val="00DC5CEA"/>
    <w:rsid w:val="00DD15B1"/>
    <w:rsid w:val="00DD539F"/>
    <w:rsid w:val="00DE6F07"/>
    <w:rsid w:val="00DE7CDA"/>
    <w:rsid w:val="00DF4AA6"/>
    <w:rsid w:val="00DF727D"/>
    <w:rsid w:val="00E006CD"/>
    <w:rsid w:val="00E03B57"/>
    <w:rsid w:val="00E07D4D"/>
    <w:rsid w:val="00E15DC1"/>
    <w:rsid w:val="00E16405"/>
    <w:rsid w:val="00E23092"/>
    <w:rsid w:val="00E23E75"/>
    <w:rsid w:val="00E30D43"/>
    <w:rsid w:val="00E51E7E"/>
    <w:rsid w:val="00E558BC"/>
    <w:rsid w:val="00E672FC"/>
    <w:rsid w:val="00E75C9E"/>
    <w:rsid w:val="00E81DA2"/>
    <w:rsid w:val="00E8425D"/>
    <w:rsid w:val="00E86445"/>
    <w:rsid w:val="00E90A83"/>
    <w:rsid w:val="00EB0395"/>
    <w:rsid w:val="00EB2315"/>
    <w:rsid w:val="00EB354C"/>
    <w:rsid w:val="00EB5A74"/>
    <w:rsid w:val="00EF28A2"/>
    <w:rsid w:val="00F03A70"/>
    <w:rsid w:val="00F11FA6"/>
    <w:rsid w:val="00F14494"/>
    <w:rsid w:val="00F32B99"/>
    <w:rsid w:val="00F33535"/>
    <w:rsid w:val="00F37B76"/>
    <w:rsid w:val="00F414B0"/>
    <w:rsid w:val="00F422DF"/>
    <w:rsid w:val="00F43019"/>
    <w:rsid w:val="00F727BD"/>
    <w:rsid w:val="00F7689F"/>
    <w:rsid w:val="00F839BD"/>
    <w:rsid w:val="00F839D9"/>
    <w:rsid w:val="00F90445"/>
    <w:rsid w:val="00F91C28"/>
    <w:rsid w:val="00F923BF"/>
    <w:rsid w:val="00FA65A8"/>
    <w:rsid w:val="00FD7FA4"/>
    <w:rsid w:val="00FE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F814"/>
  <w15:chartTrackingRefBased/>
  <w15:docId w15:val="{75F83365-9305-455B-94C9-886251A1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F14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1449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2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2B99"/>
  </w:style>
  <w:style w:type="paragraph" w:styleId="Rodap">
    <w:name w:val="footer"/>
    <w:basedOn w:val="Normal"/>
    <w:link w:val="RodapChar"/>
    <w:uiPriority w:val="99"/>
    <w:unhideWhenUsed/>
    <w:rsid w:val="00F32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2B99"/>
  </w:style>
  <w:style w:type="paragraph" w:styleId="PargrafodaLista">
    <w:name w:val="List Paragraph"/>
    <w:basedOn w:val="Normal"/>
    <w:uiPriority w:val="34"/>
    <w:qFormat/>
    <w:rsid w:val="008401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B36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B3642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EB0395"/>
    <w:rPr>
      <w:b/>
      <w:bCs/>
    </w:rPr>
  </w:style>
  <w:style w:type="paragraph" w:styleId="Reviso">
    <w:name w:val="Revision"/>
    <w:hidden/>
    <w:uiPriority w:val="99"/>
    <w:semiHidden/>
    <w:rsid w:val="00243A7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12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420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420E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8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45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36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2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64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5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1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3884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5884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1201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86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237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45031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254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707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512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4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708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87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2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534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58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BA4A4-FC6F-48B0-A270-4A467FE2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13</Pages>
  <Words>3092</Words>
  <Characters>16703</Characters>
  <Application>Microsoft Office Word</Application>
  <DocSecurity>0</DocSecurity>
  <Lines>139</Lines>
  <Paragraphs>39</Paragraphs>
  <ScaleCrop>false</ScaleCrop>
  <Company/>
  <LinksUpToDate>false</LinksUpToDate>
  <CharactersWithSpaces>19756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Mickaelle</dc:creator>
  <cp:keywords/>
  <dc:description/>
  <cp:lastModifiedBy>Mickaelle</cp:lastModifiedBy>
  <cp:revision>344</cp:revision>
  <dcterms:created xsi:type="dcterms:W3CDTF">2024-03-28T19:45:00Z</dcterms:created>
  <dcterms:modified xsi:type="dcterms:W3CDTF">2024-06-25T18:23:00Z</dcterms:modified>
</cp:coreProperties>
</file>